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0ABB7C" w14:textId="77777777" w:rsidR="00FF4DA4" w:rsidRDefault="00FF4DA4">
      <w:pPr>
        <w:rPr>
          <w:lang w:val="en-CA"/>
        </w:rPr>
      </w:pPr>
    </w:p>
    <w:p w14:paraId="49C75C89" w14:textId="77777777" w:rsidR="00295E3C" w:rsidRDefault="00295E3C">
      <w:pPr>
        <w:rPr>
          <w:lang w:val="en-CA"/>
        </w:rPr>
      </w:pPr>
      <w:r>
        <w:rPr>
          <w:lang w:val="en-CA"/>
        </w:rPr>
        <w:t>Response to Reviewers</w:t>
      </w:r>
    </w:p>
    <w:p w14:paraId="0035E178" w14:textId="77777777" w:rsidR="00295E3C" w:rsidRDefault="00295E3C">
      <w:pPr>
        <w:rPr>
          <w:lang w:val="en-CA"/>
        </w:rPr>
      </w:pPr>
    </w:p>
    <w:p w14:paraId="2E176913" w14:textId="77777777" w:rsidR="00295E3C" w:rsidRDefault="00295E3C">
      <w:pPr>
        <w:rPr>
          <w:lang w:val="en-CA"/>
        </w:rPr>
      </w:pPr>
    </w:p>
    <w:p w14:paraId="5326C562" w14:textId="77777777" w:rsidR="00295E3C" w:rsidRDefault="00295E3C">
      <w:pPr>
        <w:rPr>
          <w:lang w:val="en-CA"/>
        </w:rPr>
      </w:pPr>
    </w:p>
    <w:p w14:paraId="116F33C5" w14:textId="77777777" w:rsidR="00295E3C" w:rsidRDefault="00295E3C">
      <w:pPr>
        <w:rPr>
          <w:lang w:val="en-CA"/>
        </w:rPr>
      </w:pPr>
    </w:p>
    <w:p w14:paraId="7221C702" w14:textId="77777777" w:rsidR="00B73076" w:rsidRDefault="00295E3C" w:rsidP="00295E3C">
      <w:pPr>
        <w:rPr>
          <w:rFonts w:ascii="Helvetica" w:eastAsia="Times New Roman" w:hAnsi="Helvetica" w:cs="Times New Roman"/>
          <w:color w:val="000000"/>
          <w:sz w:val="20"/>
          <w:szCs w:val="20"/>
        </w:rPr>
      </w:pPr>
      <w:r w:rsidRPr="00295E3C">
        <w:rPr>
          <w:rFonts w:ascii="Helvetica" w:eastAsia="Times New Roman" w:hAnsi="Helvetica" w:cs="Times New Roman"/>
          <w:color w:val="000000"/>
          <w:sz w:val="20"/>
          <w:szCs w:val="20"/>
        </w:rPr>
        <w:t>Reviewer: 1</w:t>
      </w:r>
      <w:r w:rsidRPr="00295E3C">
        <w:rPr>
          <w:rFonts w:ascii="Helvetica" w:eastAsia="Times New Roman" w:hAnsi="Helvetica" w:cs="Times New Roman"/>
          <w:color w:val="000000"/>
          <w:sz w:val="20"/>
          <w:szCs w:val="20"/>
        </w:rPr>
        <w:br/>
      </w:r>
      <w:r w:rsidRPr="00295E3C">
        <w:rPr>
          <w:rFonts w:ascii="Helvetica" w:eastAsia="Times New Roman" w:hAnsi="Helvetica" w:cs="Times New Roman"/>
          <w:color w:val="000000"/>
          <w:sz w:val="20"/>
          <w:szCs w:val="20"/>
        </w:rPr>
        <w:br/>
        <w:t>Comments to the Author</w:t>
      </w:r>
      <w:r w:rsidRPr="00295E3C">
        <w:rPr>
          <w:rFonts w:ascii="Helvetica" w:eastAsia="Times New Roman" w:hAnsi="Helvetica" w:cs="Times New Roman"/>
          <w:color w:val="000000"/>
          <w:sz w:val="20"/>
          <w:szCs w:val="20"/>
        </w:rPr>
        <w:br/>
        <w:t># Summary</w:t>
      </w:r>
      <w:r w:rsidRPr="00295E3C">
        <w:rPr>
          <w:rFonts w:ascii="Helvetica" w:eastAsia="Times New Roman" w:hAnsi="Helvetica" w:cs="Times New Roman"/>
          <w:color w:val="000000"/>
          <w:sz w:val="20"/>
          <w:szCs w:val="20"/>
        </w:rPr>
        <w:br/>
        <w:t>Singh, et al. present a new method, DIABLO, for supervised biomarker discovery of multiple ‘omics datasets. More specifically, DIABLO is designed to overcome the computational challenge of identifying molecular features in different datasets predictive of a phenotypic response (e.g. cancer subtype). This is an important and difficult challenge given the scale of ‘omics data and that it is increasingly common for researchers to take multiple types of molecular measurements (e.g. mRNA, miRNA, protein expression, …) per sample. Singh, et al. use a matrix factorization approach, specifically a generalized version of canonical correlation analysis to incorporate supervision in the form of phenotypic labels. They demonstrate DIABLO on simulated and real data, including a breast cancer and asthma dataset, and compare supervised/unsupervised and integrative/non-integrative approaches. The results on both simulated and real data are somewhat mixed.</w:t>
      </w:r>
      <w:r w:rsidRPr="00295E3C">
        <w:rPr>
          <w:rFonts w:ascii="Helvetica" w:eastAsia="Times New Roman" w:hAnsi="Helvetica" w:cs="Times New Roman"/>
          <w:color w:val="000000"/>
          <w:sz w:val="20"/>
          <w:szCs w:val="20"/>
        </w:rPr>
        <w:br/>
      </w:r>
      <w:r w:rsidRPr="00295E3C">
        <w:rPr>
          <w:rFonts w:ascii="Helvetica" w:eastAsia="Times New Roman" w:hAnsi="Helvetica" w:cs="Times New Roman"/>
          <w:color w:val="000000"/>
          <w:sz w:val="20"/>
          <w:szCs w:val="20"/>
        </w:rPr>
        <w:br/>
        <w:t>Overall, the DIABLO method is novel and interesting, as are the applications and some of the analysis. However, despite these contributions, I recommend that the authors revise their manuscript for two main reasons. First, in multiple places the manuscript reads like a draft and requires major edits. Second, the analysis of the results of DIABLO on simulated and real data is incomplete. I elaborate on these and other points below.</w:t>
      </w:r>
      <w:r w:rsidRPr="00295E3C">
        <w:rPr>
          <w:rFonts w:ascii="Helvetica" w:eastAsia="Times New Roman" w:hAnsi="Helvetica" w:cs="Times New Roman"/>
          <w:color w:val="000000"/>
          <w:sz w:val="20"/>
          <w:szCs w:val="20"/>
        </w:rPr>
        <w:br/>
      </w:r>
      <w:r w:rsidRPr="00295E3C">
        <w:rPr>
          <w:rFonts w:ascii="Helvetica" w:eastAsia="Times New Roman" w:hAnsi="Helvetica" w:cs="Times New Roman"/>
          <w:color w:val="000000"/>
          <w:sz w:val="20"/>
          <w:szCs w:val="20"/>
        </w:rPr>
        <w:br/>
        <w:t># Major comments</w:t>
      </w:r>
      <w:r w:rsidRPr="00295E3C">
        <w:rPr>
          <w:rFonts w:ascii="Helvetica" w:eastAsia="Times New Roman" w:hAnsi="Helvetica" w:cs="Times New Roman"/>
          <w:color w:val="000000"/>
          <w:sz w:val="20"/>
          <w:szCs w:val="20"/>
        </w:rPr>
        <w:br/>
        <w:t>(1) In many places the manuscript reads like a draft and/or is missing key details, and also includes many typos. These include:</w:t>
      </w:r>
      <w:r w:rsidRPr="00295E3C">
        <w:rPr>
          <w:rFonts w:ascii="Helvetica" w:eastAsia="Times New Roman" w:hAnsi="Helvetica" w:cs="Times New Roman"/>
          <w:color w:val="000000"/>
          <w:sz w:val="20"/>
          <w:szCs w:val="20"/>
        </w:rPr>
        <w:br/>
        <w:t>* Limited motivation for the new supervised approach. In particular, there is no substantive review of related work. As such, the authors’ claim that existing “supervised strategies are unable to capture the shared information across multiple biological domains when identifying the key molecular drivers associated with a phenotype” (page 3) is unsupported.</w:t>
      </w:r>
      <w:r w:rsidRPr="00295E3C">
        <w:rPr>
          <w:rFonts w:ascii="Helvetica" w:eastAsia="Times New Roman" w:hAnsi="Helvetica" w:cs="Times New Roman"/>
          <w:color w:val="000000"/>
          <w:sz w:val="20"/>
          <w:szCs w:val="20"/>
        </w:rPr>
        <w:br/>
        <w:t>* Confusing presentation of the DIABLO algorithm. The authors should write out the DIABLO algorithm in full.</w:t>
      </w:r>
    </w:p>
    <w:p w14:paraId="14DC8BA5" w14:textId="32855908" w:rsidR="00B73076" w:rsidRDefault="00B73076" w:rsidP="00295E3C">
      <w:pPr>
        <w:rPr>
          <w:rFonts w:ascii="Helvetica" w:eastAsia="Times New Roman" w:hAnsi="Helvetica" w:cs="Times New Roman"/>
          <w:color w:val="000000"/>
          <w:sz w:val="20"/>
          <w:szCs w:val="20"/>
        </w:rPr>
      </w:pPr>
      <w:r w:rsidRPr="00B73076">
        <w:rPr>
          <w:rFonts w:ascii="Helvetica" w:eastAsia="Times New Roman" w:hAnsi="Helvetica" w:cs="Times New Roman"/>
          <w:color w:val="000000"/>
          <w:sz w:val="20"/>
          <w:szCs w:val="20"/>
          <w:highlight w:val="yellow"/>
        </w:rPr>
        <w:t>Move supplement information of existing methods into introduction</w:t>
      </w:r>
    </w:p>
    <w:p w14:paraId="40B55EC0" w14:textId="6444DDE6" w:rsidR="00EA2292" w:rsidRDefault="00EA2292" w:rsidP="00295E3C">
      <w:pPr>
        <w:rPr>
          <w:rFonts w:ascii="Helvetica" w:eastAsia="Times New Roman" w:hAnsi="Helvetica" w:cs="Times New Roman"/>
          <w:color w:val="000000"/>
          <w:sz w:val="20"/>
          <w:szCs w:val="20"/>
        </w:rPr>
      </w:pPr>
      <w:ins w:id="0" w:author="Kim-Anh Le Cao" w:date="2018-08-23T08:38:00Z">
        <w:r>
          <w:rPr>
            <w:rFonts w:ascii="Helvetica" w:eastAsia="Times New Roman" w:hAnsi="Helvetica" w:cs="Times New Roman"/>
            <w:color w:val="000000"/>
            <w:sz w:val="20"/>
            <w:szCs w:val="20"/>
            <w:highlight w:val="yellow"/>
          </w:rPr>
          <w:t xml:space="preserve">Pseudo </w:t>
        </w:r>
      </w:ins>
      <w:r w:rsidRPr="00EA2292">
        <w:rPr>
          <w:rFonts w:ascii="Helvetica" w:eastAsia="Times New Roman" w:hAnsi="Helvetica" w:cs="Times New Roman"/>
          <w:color w:val="000000"/>
          <w:sz w:val="20"/>
          <w:szCs w:val="20"/>
          <w:highlight w:val="yellow"/>
          <w:rPrChange w:id="1" w:author="Kim-Anh Le Cao" w:date="2018-08-23T08:38:00Z">
            <w:rPr>
              <w:rFonts w:ascii="Helvetica" w:eastAsia="Times New Roman" w:hAnsi="Helvetica" w:cs="Times New Roman"/>
              <w:color w:val="000000"/>
              <w:sz w:val="20"/>
              <w:szCs w:val="20"/>
            </w:rPr>
          </w:rPrChange>
        </w:rPr>
        <w:t xml:space="preserve">Algo </w:t>
      </w:r>
      <w:del w:id="2" w:author="Kim-Anh Le Cao" w:date="2018-08-23T08:38:00Z">
        <w:r w:rsidRPr="00EA2292" w:rsidDel="00EA2292">
          <w:rPr>
            <w:rFonts w:ascii="Helvetica" w:eastAsia="Times New Roman" w:hAnsi="Helvetica" w:cs="Times New Roman"/>
            <w:color w:val="000000"/>
            <w:sz w:val="20"/>
            <w:szCs w:val="20"/>
            <w:highlight w:val="yellow"/>
            <w:rPrChange w:id="3" w:author="Kim-Anh Le Cao" w:date="2018-08-23T08:38:00Z">
              <w:rPr>
                <w:rFonts w:ascii="Helvetica" w:eastAsia="Times New Roman" w:hAnsi="Helvetica" w:cs="Times New Roman"/>
                <w:color w:val="000000"/>
                <w:sz w:val="20"/>
                <w:szCs w:val="20"/>
              </w:rPr>
            </w:rPrChange>
          </w:rPr>
          <w:delText xml:space="preserve">in full </w:delText>
        </w:r>
      </w:del>
      <w:r w:rsidRPr="00EA2292">
        <w:rPr>
          <w:rFonts w:ascii="Helvetica" w:eastAsia="Times New Roman" w:hAnsi="Helvetica" w:cs="Times New Roman"/>
          <w:color w:val="000000"/>
          <w:sz w:val="20"/>
          <w:szCs w:val="20"/>
          <w:highlight w:val="yellow"/>
          <w:rPrChange w:id="4" w:author="Kim-Anh Le Cao" w:date="2018-08-23T08:38:00Z">
            <w:rPr>
              <w:rFonts w:ascii="Helvetica" w:eastAsia="Times New Roman" w:hAnsi="Helvetica" w:cs="Times New Roman"/>
              <w:color w:val="000000"/>
              <w:sz w:val="20"/>
              <w:szCs w:val="20"/>
            </w:rPr>
          </w:rPrChange>
        </w:rPr>
        <w:t>-&gt; supp</w:t>
      </w:r>
      <w:ins w:id="5" w:author="Kim-Anh Le Cao" w:date="2018-08-23T08:38:00Z">
        <w:r>
          <w:rPr>
            <w:rFonts w:ascii="Helvetica" w:eastAsia="Times New Roman" w:hAnsi="Helvetica" w:cs="Times New Roman"/>
            <w:color w:val="000000"/>
            <w:sz w:val="20"/>
            <w:szCs w:val="20"/>
          </w:rPr>
          <w:t xml:space="preserve">? (see if space) </w:t>
        </w:r>
      </w:ins>
    </w:p>
    <w:p w14:paraId="6BE5EC6A" w14:textId="77777777" w:rsidR="00B73076" w:rsidRDefault="00295E3C" w:rsidP="00295E3C">
      <w:pPr>
        <w:rPr>
          <w:rFonts w:ascii="Helvetica" w:eastAsia="Times New Roman" w:hAnsi="Helvetica" w:cs="Times New Roman"/>
          <w:color w:val="000000"/>
          <w:sz w:val="20"/>
          <w:szCs w:val="20"/>
        </w:rPr>
      </w:pPr>
      <w:r w:rsidRPr="00295E3C">
        <w:rPr>
          <w:rFonts w:ascii="Helvetica" w:eastAsia="Times New Roman" w:hAnsi="Helvetica" w:cs="Times New Roman"/>
          <w:color w:val="000000"/>
          <w:sz w:val="20"/>
          <w:szCs w:val="20"/>
        </w:rPr>
        <w:br/>
        <w:t xml:space="preserve">* Confusing presentation of the sGCCA algorithm. The notation </w:t>
      </w:r>
      <w:r w:rsidRPr="004E5FA5">
        <w:rPr>
          <w:rFonts w:ascii="Helvetica" w:eastAsia="Times New Roman" w:hAnsi="Helvetica" w:cs="Times New Roman"/>
          <w:color w:val="000000"/>
          <w:sz w:val="20"/>
          <w:szCs w:val="20"/>
          <w:highlight w:val="magenta"/>
          <w:rPrChange w:id="6" w:author="Kim-Anh Le Cao" w:date="2018-08-23T08:52:00Z">
            <w:rPr>
              <w:rFonts w:ascii="Helvetica" w:eastAsia="Times New Roman" w:hAnsi="Helvetica" w:cs="Times New Roman"/>
              <w:color w:val="000000"/>
              <w:sz w:val="20"/>
              <w:szCs w:val="20"/>
            </w:rPr>
          </w:rPrChange>
        </w:rPr>
        <w:t xml:space="preserve">for </w:t>
      </w:r>
      <w:commentRangeStart w:id="7"/>
      <w:r w:rsidRPr="004E5FA5">
        <w:rPr>
          <w:rFonts w:ascii="Helvetica" w:eastAsia="Times New Roman" w:hAnsi="Helvetica" w:cs="Times New Roman"/>
          <w:color w:val="000000"/>
          <w:sz w:val="20"/>
          <w:szCs w:val="20"/>
          <w:highlight w:val="magenta"/>
          <w:rPrChange w:id="8" w:author="Kim-Anh Le Cao" w:date="2018-08-23T08:52:00Z">
            <w:rPr>
              <w:rFonts w:ascii="Helvetica" w:eastAsia="Times New Roman" w:hAnsi="Helvetica" w:cs="Times New Roman"/>
              <w:color w:val="000000"/>
              <w:sz w:val="20"/>
              <w:szCs w:val="20"/>
            </w:rPr>
          </w:rPrChange>
        </w:rPr>
        <w:t xml:space="preserve">a_h^k </w:t>
      </w:r>
      <w:commentRangeEnd w:id="7"/>
      <w:r w:rsidR="00EA2292" w:rsidRPr="004E5FA5">
        <w:rPr>
          <w:rStyle w:val="CommentReference"/>
          <w:highlight w:val="magenta"/>
          <w:rPrChange w:id="9" w:author="Kim-Anh Le Cao" w:date="2018-08-23T08:52:00Z">
            <w:rPr>
              <w:rStyle w:val="CommentReference"/>
            </w:rPr>
          </w:rPrChange>
        </w:rPr>
        <w:commentReference w:id="7"/>
      </w:r>
      <w:r w:rsidRPr="004E5FA5">
        <w:rPr>
          <w:rFonts w:ascii="Helvetica" w:eastAsia="Times New Roman" w:hAnsi="Helvetica" w:cs="Times New Roman"/>
          <w:color w:val="000000"/>
          <w:sz w:val="20"/>
          <w:szCs w:val="20"/>
          <w:highlight w:val="magenta"/>
          <w:rPrChange w:id="10" w:author="Kim-Anh Le Cao" w:date="2018-08-23T08:52:00Z">
            <w:rPr>
              <w:rFonts w:ascii="Helvetica" w:eastAsia="Times New Roman" w:hAnsi="Helvetica" w:cs="Times New Roman"/>
              <w:color w:val="000000"/>
              <w:sz w:val="20"/>
              <w:szCs w:val="20"/>
            </w:rPr>
          </w:rPrChange>
        </w:rPr>
        <w:t>is inconsistent,</w:t>
      </w:r>
      <w:r w:rsidRPr="00295E3C">
        <w:rPr>
          <w:rFonts w:ascii="Helvetica" w:eastAsia="Times New Roman" w:hAnsi="Helvetica" w:cs="Times New Roman"/>
          <w:color w:val="000000"/>
          <w:sz w:val="20"/>
          <w:szCs w:val="20"/>
        </w:rPr>
        <w:t xml:space="preserve"> and more importantly, all a_h^k are completely missing from the objective of the optimization problem. Further, the authors do not review how sGCCA solves the optimization problem.</w:t>
      </w:r>
      <w:r w:rsidRPr="00295E3C">
        <w:rPr>
          <w:rFonts w:ascii="Helvetica" w:eastAsia="Times New Roman" w:hAnsi="Helvetica" w:cs="Times New Roman"/>
          <w:color w:val="000000"/>
          <w:sz w:val="20"/>
          <w:szCs w:val="20"/>
        </w:rPr>
        <w:br/>
        <w:t>* Never defining sPLSDA</w:t>
      </w:r>
      <w:r w:rsidRPr="00295E3C">
        <w:rPr>
          <w:rFonts w:ascii="Helvetica" w:eastAsia="Times New Roman" w:hAnsi="Helvetica" w:cs="Times New Roman"/>
          <w:color w:val="000000"/>
          <w:sz w:val="20"/>
          <w:szCs w:val="20"/>
        </w:rPr>
        <w:br/>
        <w:t>* Never defining N_new</w:t>
      </w:r>
      <w:r w:rsidRPr="00295E3C">
        <w:rPr>
          <w:rFonts w:ascii="Helvetica" w:eastAsia="Times New Roman" w:hAnsi="Helvetica" w:cs="Times New Roman"/>
          <w:color w:val="000000"/>
          <w:sz w:val="20"/>
          <w:szCs w:val="20"/>
        </w:rPr>
        <w:br/>
        <w:t>* “validatio” —&gt; “validation” (page 2)</w:t>
      </w:r>
      <w:r w:rsidRPr="00295E3C">
        <w:rPr>
          <w:rFonts w:ascii="Helvetica" w:eastAsia="Times New Roman" w:hAnsi="Helvetica" w:cs="Times New Roman"/>
          <w:color w:val="000000"/>
          <w:sz w:val="20"/>
          <w:szCs w:val="20"/>
        </w:rPr>
        <w:br/>
      </w:r>
      <w:r w:rsidR="00B73076">
        <w:rPr>
          <w:rFonts w:ascii="Helvetica" w:eastAsia="Times New Roman" w:hAnsi="Helvetica" w:cs="Times New Roman"/>
          <w:color w:val="000000"/>
          <w:sz w:val="20"/>
          <w:szCs w:val="20"/>
        </w:rPr>
        <w:t xml:space="preserve"> </w:t>
      </w:r>
      <w:r w:rsidR="00B73076" w:rsidRPr="00B73076">
        <w:rPr>
          <w:rFonts w:ascii="Helvetica" w:eastAsia="Times New Roman" w:hAnsi="Helvetica" w:cs="Times New Roman"/>
          <w:color w:val="000000"/>
          <w:sz w:val="20"/>
          <w:szCs w:val="20"/>
          <w:highlight w:val="yellow"/>
        </w:rPr>
        <w:t>to be fixed</w:t>
      </w:r>
    </w:p>
    <w:p w14:paraId="6EAB968A" w14:textId="6E913C64" w:rsidR="00B73076" w:rsidRDefault="00295E3C" w:rsidP="00295E3C">
      <w:pPr>
        <w:rPr>
          <w:ins w:id="11" w:author="Amrit" w:date="2018-09-12T16:58:00Z"/>
          <w:rFonts w:ascii="Helvetica" w:eastAsia="Times New Roman" w:hAnsi="Helvetica" w:cs="Times New Roman"/>
          <w:color w:val="000000"/>
          <w:sz w:val="20"/>
          <w:szCs w:val="20"/>
        </w:rPr>
      </w:pPr>
      <w:r w:rsidRPr="00295E3C">
        <w:rPr>
          <w:rFonts w:ascii="Helvetica" w:eastAsia="Times New Roman" w:hAnsi="Helvetica" w:cs="Times New Roman"/>
          <w:color w:val="000000"/>
          <w:sz w:val="20"/>
          <w:szCs w:val="20"/>
        </w:rPr>
        <w:br/>
        <w:t>(2) The results on simulated and real data are also concerning, particularly in the comparatively worse performance of DIABLO (full) at classification (full refers to the design matrix which controls which omics datasets are “connected”).</w:t>
      </w:r>
      <w:r w:rsidRPr="00295E3C">
        <w:rPr>
          <w:rFonts w:ascii="Helvetica" w:eastAsia="Times New Roman" w:hAnsi="Helvetica" w:cs="Times New Roman"/>
          <w:color w:val="000000"/>
          <w:sz w:val="20"/>
          <w:szCs w:val="20"/>
        </w:rPr>
        <w:br/>
        <w:t xml:space="preserve">* It is concerning that DIABLO (full) has the worst phenotypic classification performance on simulated data. The authors claim that there is a tradeoff between discrimination and correlation, and that DIABLO </w:t>
      </w:r>
      <w:r w:rsidRPr="00295E3C">
        <w:rPr>
          <w:rFonts w:ascii="Helvetica" w:eastAsia="Times New Roman" w:hAnsi="Helvetica" w:cs="Times New Roman"/>
          <w:color w:val="000000"/>
          <w:sz w:val="20"/>
          <w:szCs w:val="20"/>
        </w:rPr>
        <w:lastRenderedPageBreak/>
        <w:t>is better at selecting interpretable variables. This makes sense, but is unexplored and incomplete. The authors should extend their simulation analysis to show settings in which DIABLO (full) is at least as good as existing methods, and whether the design matrix can be used to achieve stronger classification performance even in the current simulated data setup.</w:t>
      </w:r>
    </w:p>
    <w:p w14:paraId="1904CA57" w14:textId="77777777" w:rsidR="006D393F" w:rsidRDefault="006D393F" w:rsidP="00295E3C">
      <w:pPr>
        <w:rPr>
          <w:ins w:id="12" w:author="Amrit" w:date="2018-09-12T16:58:00Z"/>
          <w:rFonts w:ascii="Helvetica" w:eastAsia="Times New Roman" w:hAnsi="Helvetica" w:cs="Times New Roman"/>
          <w:color w:val="000000"/>
          <w:sz w:val="20"/>
          <w:szCs w:val="20"/>
        </w:rPr>
      </w:pPr>
    </w:p>
    <w:p w14:paraId="0AC008C4" w14:textId="4B6E08F5" w:rsidR="006D393F" w:rsidRDefault="006D393F" w:rsidP="00295E3C">
      <w:pPr>
        <w:rPr>
          <w:ins w:id="13" w:author="Amrit" w:date="2018-09-12T16:59:00Z"/>
          <w:rFonts w:ascii="Helvetica" w:eastAsia="Times New Roman" w:hAnsi="Helvetica" w:cs="Times New Roman"/>
          <w:color w:val="000000"/>
          <w:sz w:val="20"/>
          <w:szCs w:val="20"/>
        </w:rPr>
      </w:pPr>
      <w:ins w:id="14" w:author="Amrit" w:date="2018-09-12T16:58:00Z">
        <w:r>
          <w:rPr>
            <w:rFonts w:ascii="Helvetica" w:eastAsia="Times New Roman" w:hAnsi="Helvetica" w:cs="Times New Roman"/>
            <w:color w:val="000000"/>
            <w:sz w:val="20"/>
            <w:szCs w:val="20"/>
          </w:rPr>
          <w:t>In agreement with the reviewer, we have extended the simulation analyses t</w:t>
        </w:r>
      </w:ins>
      <w:ins w:id="15" w:author="Amrit" w:date="2018-09-12T16:59:00Z">
        <w:r>
          <w:rPr>
            <w:rFonts w:ascii="Helvetica" w:eastAsia="Times New Roman" w:hAnsi="Helvetica" w:cs="Times New Roman"/>
            <w:color w:val="000000"/>
            <w:sz w:val="20"/>
            <w:szCs w:val="20"/>
          </w:rPr>
          <w:t>o address a number of other questions:</w:t>
        </w:r>
      </w:ins>
    </w:p>
    <w:p w14:paraId="291FFE5D" w14:textId="6F4BED45" w:rsidR="006D393F" w:rsidRDefault="006D393F" w:rsidP="006D393F">
      <w:pPr>
        <w:pStyle w:val="ListParagraph"/>
        <w:numPr>
          <w:ilvl w:val="0"/>
          <w:numId w:val="2"/>
        </w:numPr>
        <w:rPr>
          <w:ins w:id="16" w:author="Amrit" w:date="2018-09-12T18:11:00Z"/>
          <w:rFonts w:ascii="Helvetica" w:eastAsia="Times New Roman" w:hAnsi="Helvetica" w:cs="Times New Roman"/>
          <w:color w:val="000000"/>
          <w:sz w:val="20"/>
          <w:szCs w:val="20"/>
        </w:rPr>
        <w:pPrChange w:id="17" w:author="Amrit" w:date="2018-09-12T16:59:00Z">
          <w:pPr/>
        </w:pPrChange>
      </w:pPr>
      <w:ins w:id="18" w:author="Amrit" w:date="2018-09-12T16:59:00Z">
        <w:r>
          <w:rPr>
            <w:rFonts w:ascii="Helvetica" w:eastAsia="Times New Roman" w:hAnsi="Helvetica" w:cs="Times New Roman"/>
            <w:color w:val="000000"/>
            <w:sz w:val="20"/>
            <w:szCs w:val="20"/>
          </w:rPr>
          <w:t>Effect</w:t>
        </w:r>
      </w:ins>
      <w:ins w:id="19" w:author="Amrit" w:date="2018-09-12T17:00:00Z">
        <w:r>
          <w:rPr>
            <w:rFonts w:ascii="Helvetica" w:eastAsia="Times New Roman" w:hAnsi="Helvetica" w:cs="Times New Roman"/>
            <w:color w:val="000000"/>
            <w:sz w:val="20"/>
            <w:szCs w:val="20"/>
          </w:rPr>
          <w:t>s</w:t>
        </w:r>
      </w:ins>
      <w:ins w:id="20" w:author="Amrit" w:date="2018-09-12T16:59:00Z">
        <w:r>
          <w:rPr>
            <w:rFonts w:ascii="Helvetica" w:eastAsia="Times New Roman" w:hAnsi="Helvetica" w:cs="Times New Roman"/>
            <w:color w:val="000000"/>
            <w:sz w:val="20"/>
            <w:szCs w:val="20"/>
          </w:rPr>
          <w:t xml:space="preserve"> of varying </w:t>
        </w:r>
      </w:ins>
      <w:ins w:id="21" w:author="Amrit" w:date="2018-09-12T17:00:00Z">
        <w:r>
          <w:rPr>
            <w:rFonts w:ascii="Helvetica" w:eastAsia="Times New Roman" w:hAnsi="Helvetica" w:cs="Times New Roman"/>
            <w:color w:val="000000"/>
            <w:sz w:val="20"/>
            <w:szCs w:val="20"/>
          </w:rPr>
          <w:t xml:space="preserve">the </w:t>
        </w:r>
      </w:ins>
      <w:ins w:id="22" w:author="Amrit" w:date="2018-09-12T16:59:00Z">
        <w:r>
          <w:rPr>
            <w:rFonts w:ascii="Helvetica" w:eastAsia="Times New Roman" w:hAnsi="Helvetica" w:cs="Times New Roman"/>
            <w:color w:val="000000"/>
            <w:sz w:val="20"/>
            <w:szCs w:val="20"/>
          </w:rPr>
          <w:t>degree of covariance between datasets on the error rate and number of variables selected</w:t>
        </w:r>
      </w:ins>
    </w:p>
    <w:p w14:paraId="09C54099" w14:textId="36587C56" w:rsidR="006D393F" w:rsidRDefault="00E3037D" w:rsidP="006D393F">
      <w:pPr>
        <w:pStyle w:val="ListParagraph"/>
        <w:numPr>
          <w:ilvl w:val="0"/>
          <w:numId w:val="2"/>
        </w:numPr>
        <w:rPr>
          <w:ins w:id="23" w:author="Amrit" w:date="2018-09-12T17:01:00Z"/>
          <w:rFonts w:ascii="Helvetica" w:eastAsia="Times New Roman" w:hAnsi="Helvetica" w:cs="Times New Roman"/>
          <w:color w:val="000000"/>
          <w:sz w:val="20"/>
          <w:szCs w:val="20"/>
        </w:rPr>
        <w:pPrChange w:id="24" w:author="Amrit" w:date="2018-09-12T16:59:00Z">
          <w:pPr/>
        </w:pPrChange>
      </w:pPr>
      <w:ins w:id="25" w:author="Amrit" w:date="2018-09-12T17:01:00Z">
        <w:r>
          <w:rPr>
            <w:rFonts w:ascii="Helvetica" w:eastAsia="Times New Roman" w:hAnsi="Helvetica" w:cs="Times New Roman"/>
            <w:color w:val="000000"/>
            <w:sz w:val="20"/>
            <w:szCs w:val="20"/>
          </w:rPr>
          <w:t xml:space="preserve">Improving </w:t>
        </w:r>
      </w:ins>
      <w:ins w:id="26" w:author="Amrit" w:date="2018-09-12T17:02:00Z">
        <w:r>
          <w:rPr>
            <w:rFonts w:ascii="Helvetica" w:eastAsia="Times New Roman" w:hAnsi="Helvetica" w:cs="Times New Roman"/>
            <w:color w:val="000000"/>
            <w:sz w:val="20"/>
            <w:szCs w:val="20"/>
          </w:rPr>
          <w:t xml:space="preserve">the </w:t>
        </w:r>
      </w:ins>
      <w:ins w:id="27" w:author="Amrit" w:date="2018-09-12T17:01:00Z">
        <w:r>
          <w:rPr>
            <w:rFonts w:ascii="Helvetica" w:eastAsia="Times New Roman" w:hAnsi="Helvetica" w:cs="Times New Roman"/>
            <w:color w:val="000000"/>
            <w:sz w:val="20"/>
            <w:szCs w:val="20"/>
          </w:rPr>
          <w:t>classification error rate</w:t>
        </w:r>
      </w:ins>
      <w:ins w:id="28" w:author="Amrit" w:date="2018-09-12T18:44:00Z">
        <w:r w:rsidR="000C4034">
          <w:rPr>
            <w:rFonts w:ascii="Helvetica" w:eastAsia="Times New Roman" w:hAnsi="Helvetica" w:cs="Times New Roman"/>
            <w:color w:val="000000"/>
            <w:sz w:val="20"/>
            <w:szCs w:val="20"/>
          </w:rPr>
          <w:t xml:space="preserve"> of the full design</w:t>
        </w:r>
      </w:ins>
      <w:ins w:id="29" w:author="Amrit" w:date="2018-09-12T17:01:00Z">
        <w:r>
          <w:rPr>
            <w:rFonts w:ascii="Helvetica" w:eastAsia="Times New Roman" w:hAnsi="Helvetica" w:cs="Times New Roman"/>
            <w:color w:val="000000"/>
            <w:sz w:val="20"/>
            <w:szCs w:val="20"/>
          </w:rPr>
          <w:t xml:space="preserve"> by adding more uncorre</w:t>
        </w:r>
        <w:r w:rsidR="00064E38">
          <w:rPr>
            <w:rFonts w:ascii="Helvetica" w:eastAsia="Times New Roman" w:hAnsi="Helvetica" w:cs="Times New Roman"/>
            <w:color w:val="000000"/>
            <w:sz w:val="20"/>
            <w:szCs w:val="20"/>
          </w:rPr>
          <w:t>lated (independent) information</w:t>
        </w:r>
      </w:ins>
    </w:p>
    <w:p w14:paraId="3CA462E0" w14:textId="3CA92E43" w:rsidR="00E3037D" w:rsidRPr="006D393F" w:rsidRDefault="00E3037D" w:rsidP="006D393F">
      <w:pPr>
        <w:pStyle w:val="ListParagraph"/>
        <w:numPr>
          <w:ilvl w:val="0"/>
          <w:numId w:val="2"/>
        </w:numPr>
        <w:rPr>
          <w:ins w:id="30" w:author="Amrit" w:date="2018-09-12T16:58:00Z"/>
          <w:rFonts w:ascii="Helvetica" w:eastAsia="Times New Roman" w:hAnsi="Helvetica" w:cs="Times New Roman"/>
          <w:color w:val="000000"/>
          <w:sz w:val="20"/>
          <w:szCs w:val="20"/>
          <w:rPrChange w:id="31" w:author="Amrit" w:date="2018-09-12T16:59:00Z">
            <w:rPr>
              <w:ins w:id="32" w:author="Amrit" w:date="2018-09-12T16:58:00Z"/>
            </w:rPr>
          </w:rPrChange>
        </w:rPr>
        <w:pPrChange w:id="33" w:author="Amrit" w:date="2018-09-12T16:59:00Z">
          <w:pPr/>
        </w:pPrChange>
      </w:pPr>
      <w:ins w:id="34" w:author="Amrit" w:date="2018-09-12T17:02:00Z">
        <w:r>
          <w:rPr>
            <w:rFonts w:ascii="Helvetica" w:eastAsia="Times New Roman" w:hAnsi="Helvetica" w:cs="Times New Roman"/>
            <w:color w:val="000000"/>
            <w:sz w:val="20"/>
            <w:szCs w:val="20"/>
          </w:rPr>
          <w:t>Selecting all discriminatory variables when comparing error rates between DIABLO and existing classification methods.</w:t>
        </w:r>
      </w:ins>
    </w:p>
    <w:p w14:paraId="67D32898" w14:textId="77777777" w:rsidR="006D393F" w:rsidRDefault="006D393F" w:rsidP="00295E3C">
      <w:pPr>
        <w:rPr>
          <w:ins w:id="35" w:author="Amrit" w:date="2018-09-12T16:58:00Z"/>
          <w:rFonts w:ascii="Helvetica" w:eastAsia="Times New Roman" w:hAnsi="Helvetica" w:cs="Times New Roman"/>
          <w:color w:val="000000"/>
          <w:sz w:val="20"/>
          <w:szCs w:val="20"/>
        </w:rPr>
      </w:pPr>
    </w:p>
    <w:p w14:paraId="47E44B16" w14:textId="6830EA42" w:rsidR="00A820EC" w:rsidRPr="00F17563" w:rsidRDefault="00A820EC" w:rsidP="00295E3C">
      <w:pPr>
        <w:pStyle w:val="ListParagraph"/>
        <w:numPr>
          <w:ilvl w:val="0"/>
          <w:numId w:val="4"/>
        </w:numPr>
        <w:rPr>
          <w:ins w:id="36" w:author="Amrit" w:date="2018-09-12T18:39:00Z"/>
          <w:rFonts w:ascii="Helvetica" w:eastAsia="Times New Roman" w:hAnsi="Helvetica" w:cs="Times New Roman"/>
          <w:color w:val="000000"/>
          <w:sz w:val="20"/>
          <w:szCs w:val="20"/>
          <w:rPrChange w:id="37" w:author="Amrit" w:date="2018-09-12T18:59:00Z">
            <w:rPr>
              <w:ins w:id="38" w:author="Amrit" w:date="2018-09-12T18:39:00Z"/>
            </w:rPr>
          </w:rPrChange>
        </w:rPr>
        <w:pPrChange w:id="39" w:author="Amrit" w:date="2018-09-12T18:59:00Z">
          <w:pPr/>
        </w:pPrChange>
      </w:pPr>
      <w:ins w:id="40" w:author="Amrit" w:date="2018-09-12T17:10:00Z">
        <w:r w:rsidRPr="00A820EC">
          <w:rPr>
            <w:rFonts w:ascii="Helvetica" w:eastAsia="Times New Roman" w:hAnsi="Helvetica" w:cs="Times New Roman"/>
            <w:color w:val="000000"/>
            <w:sz w:val="20"/>
            <w:szCs w:val="20"/>
            <w:rPrChange w:id="41" w:author="Amrit" w:date="2018-09-12T17:10:00Z">
              <w:rPr/>
            </w:rPrChange>
          </w:rPr>
          <w:t>Effects of varying the degree of covariance between datasets on the error rate and number of variables selected</w:t>
        </w:r>
      </w:ins>
    </w:p>
    <w:p w14:paraId="4EF9B7F6" w14:textId="59B1DD24" w:rsidR="00A208BE" w:rsidRDefault="00A208BE" w:rsidP="00295E3C">
      <w:pPr>
        <w:rPr>
          <w:ins w:id="42" w:author="Amrit" w:date="2018-09-12T17:10:00Z"/>
          <w:rFonts w:ascii="Helvetica" w:eastAsia="Times New Roman" w:hAnsi="Helvetica" w:cs="Times New Roman"/>
          <w:color w:val="000000"/>
          <w:sz w:val="20"/>
          <w:szCs w:val="20"/>
        </w:rPr>
      </w:pPr>
      <w:ins w:id="43" w:author="Amrit" w:date="2018-09-12T18:39:00Z">
        <w:r>
          <w:rPr>
            <w:rFonts w:ascii="Helvetica" w:eastAsia="Times New Roman" w:hAnsi="Helvetica" w:cs="Times New Roman"/>
            <w:color w:val="000000"/>
            <w:sz w:val="20"/>
            <w:szCs w:val="20"/>
          </w:rPr>
          <w:t>Conclusion: as the covariance between datasets increases, the error rate will increase with the full design but not the null design</w:t>
        </w:r>
      </w:ins>
    </w:p>
    <w:p w14:paraId="34122E97" w14:textId="77777777" w:rsidR="00A820EC" w:rsidRDefault="00A820EC" w:rsidP="00295E3C">
      <w:pPr>
        <w:rPr>
          <w:ins w:id="44" w:author="Amrit" w:date="2018-09-12T18:39:00Z"/>
          <w:rFonts w:ascii="Helvetica" w:eastAsia="Times New Roman" w:hAnsi="Helvetica" w:cs="Times New Roman"/>
          <w:color w:val="000000"/>
          <w:sz w:val="20"/>
          <w:szCs w:val="20"/>
        </w:rPr>
      </w:pPr>
    </w:p>
    <w:p w14:paraId="7FBE4271" w14:textId="4E8C7523" w:rsidR="00FF7F89" w:rsidRPr="00F17563" w:rsidRDefault="000C4034" w:rsidP="00295E3C">
      <w:pPr>
        <w:pStyle w:val="ListParagraph"/>
        <w:numPr>
          <w:ilvl w:val="0"/>
          <w:numId w:val="4"/>
        </w:numPr>
        <w:rPr>
          <w:ins w:id="45" w:author="Amrit" w:date="2018-09-12T18:39:00Z"/>
          <w:rFonts w:ascii="Helvetica" w:eastAsia="Times New Roman" w:hAnsi="Helvetica" w:cs="Times New Roman"/>
          <w:color w:val="000000"/>
          <w:sz w:val="20"/>
          <w:szCs w:val="20"/>
          <w:rPrChange w:id="46" w:author="Amrit" w:date="2018-09-12T18:59:00Z">
            <w:rPr>
              <w:ins w:id="47" w:author="Amrit" w:date="2018-09-12T18:39:00Z"/>
            </w:rPr>
          </w:rPrChange>
        </w:rPr>
        <w:pPrChange w:id="48" w:author="Amrit" w:date="2018-09-12T18:59:00Z">
          <w:pPr/>
        </w:pPrChange>
      </w:pPr>
      <w:ins w:id="49" w:author="Amrit" w:date="2018-09-12T18:44:00Z">
        <w:r w:rsidRPr="000C4034">
          <w:rPr>
            <w:rFonts w:ascii="Helvetica" w:eastAsia="Times New Roman" w:hAnsi="Helvetica" w:cs="Times New Roman"/>
            <w:color w:val="000000"/>
            <w:sz w:val="20"/>
            <w:szCs w:val="20"/>
            <w:rPrChange w:id="50" w:author="Amrit" w:date="2018-09-12T18:44:00Z">
              <w:rPr/>
            </w:rPrChange>
          </w:rPr>
          <w:t>Improving the classification error rate of the full design by adding more uncorrelated (independent) information</w:t>
        </w:r>
      </w:ins>
    </w:p>
    <w:p w14:paraId="69989E1D" w14:textId="52927DB2" w:rsidR="00FF7F89" w:rsidRDefault="00FF7F89" w:rsidP="00295E3C">
      <w:pPr>
        <w:rPr>
          <w:ins w:id="51" w:author="Amrit" w:date="2018-09-12T18:59:00Z"/>
          <w:rFonts w:ascii="Helvetica" w:eastAsia="Times New Roman" w:hAnsi="Helvetica" w:cs="Times New Roman"/>
          <w:color w:val="000000"/>
          <w:sz w:val="20"/>
          <w:szCs w:val="20"/>
        </w:rPr>
      </w:pPr>
      <w:ins w:id="52" w:author="Amrit" w:date="2018-09-12T18:40:00Z">
        <w:r>
          <w:rPr>
            <w:rFonts w:ascii="Helvetica" w:eastAsia="Times New Roman" w:hAnsi="Helvetica" w:cs="Times New Roman"/>
            <w:color w:val="000000"/>
            <w:sz w:val="20"/>
            <w:szCs w:val="20"/>
          </w:rPr>
          <w:t xml:space="preserve">Conclusion: </w:t>
        </w:r>
      </w:ins>
      <w:ins w:id="53" w:author="Amrit" w:date="2018-09-12T18:59:00Z">
        <w:r w:rsidR="00FD2BCF">
          <w:rPr>
            <w:rFonts w:ascii="Helvetica" w:eastAsia="Times New Roman" w:hAnsi="Helvetica" w:cs="Times New Roman"/>
            <w:color w:val="000000"/>
            <w:sz w:val="20"/>
            <w:szCs w:val="20"/>
          </w:rPr>
          <w:t>adding additional components allows more independent (uncorrelated) information to be used to predict</w:t>
        </w:r>
        <w:r w:rsidR="00F17563">
          <w:rPr>
            <w:rFonts w:ascii="Helvetica" w:eastAsia="Times New Roman" w:hAnsi="Helvetica" w:cs="Times New Roman"/>
            <w:color w:val="000000"/>
            <w:sz w:val="20"/>
            <w:szCs w:val="20"/>
          </w:rPr>
          <w:t xml:space="preserve"> the class labels, resulting in improved prediction.</w:t>
        </w:r>
      </w:ins>
    </w:p>
    <w:p w14:paraId="2096C1B8" w14:textId="77777777" w:rsidR="00F17563" w:rsidRDefault="00F17563" w:rsidP="00295E3C">
      <w:pPr>
        <w:rPr>
          <w:ins w:id="54" w:author="Amrit" w:date="2018-09-12T18:59:00Z"/>
          <w:rFonts w:ascii="Helvetica" w:eastAsia="Times New Roman" w:hAnsi="Helvetica" w:cs="Times New Roman"/>
          <w:color w:val="000000"/>
          <w:sz w:val="20"/>
          <w:szCs w:val="20"/>
        </w:rPr>
      </w:pPr>
    </w:p>
    <w:p w14:paraId="4C3DD39E" w14:textId="15D52FA8" w:rsidR="00F17563" w:rsidRPr="00F17563" w:rsidRDefault="00F17563" w:rsidP="00F17563">
      <w:pPr>
        <w:pStyle w:val="ListParagraph"/>
        <w:numPr>
          <w:ilvl w:val="0"/>
          <w:numId w:val="4"/>
        </w:numPr>
        <w:rPr>
          <w:ins w:id="55" w:author="Amrit" w:date="2018-09-12T18:59:00Z"/>
          <w:rFonts w:ascii="Helvetica" w:eastAsia="Times New Roman" w:hAnsi="Helvetica" w:cs="Times New Roman"/>
          <w:color w:val="000000"/>
          <w:sz w:val="20"/>
          <w:szCs w:val="20"/>
          <w:rPrChange w:id="56" w:author="Amrit" w:date="2018-09-12T18:59:00Z">
            <w:rPr>
              <w:ins w:id="57" w:author="Amrit" w:date="2018-09-12T18:59:00Z"/>
            </w:rPr>
          </w:rPrChange>
        </w:rPr>
        <w:pPrChange w:id="58" w:author="Amrit" w:date="2018-09-12T18:59:00Z">
          <w:pPr>
            <w:pStyle w:val="ListParagraph"/>
            <w:numPr>
              <w:numId w:val="7"/>
            </w:numPr>
            <w:ind w:hanging="360"/>
          </w:pPr>
        </w:pPrChange>
      </w:pPr>
      <w:ins w:id="59" w:author="Amrit" w:date="2018-09-12T18:59:00Z">
        <w:r w:rsidRPr="00F17563">
          <w:rPr>
            <w:rFonts w:ascii="Helvetica" w:eastAsia="Times New Roman" w:hAnsi="Helvetica" w:cs="Times New Roman"/>
            <w:color w:val="000000"/>
            <w:sz w:val="20"/>
            <w:szCs w:val="20"/>
            <w:rPrChange w:id="60" w:author="Amrit" w:date="2018-09-12T18:59:00Z">
              <w:rPr/>
            </w:rPrChange>
          </w:rPr>
          <w:t>Selecting all discriminatory variables when comparing error rates between DIABLO and existing classification methods.</w:t>
        </w:r>
      </w:ins>
    </w:p>
    <w:p w14:paraId="0E258394" w14:textId="77777777" w:rsidR="00F17563" w:rsidRDefault="00F17563" w:rsidP="00295E3C">
      <w:pPr>
        <w:rPr>
          <w:ins w:id="61" w:author="Amrit" w:date="2018-09-12T18:39:00Z"/>
          <w:rFonts w:ascii="Helvetica" w:eastAsia="Times New Roman" w:hAnsi="Helvetica" w:cs="Times New Roman"/>
          <w:color w:val="000000"/>
          <w:sz w:val="20"/>
          <w:szCs w:val="20"/>
        </w:rPr>
      </w:pPr>
    </w:p>
    <w:p w14:paraId="1EF6B60C" w14:textId="1266E97F" w:rsidR="00FF7F89" w:rsidRDefault="00F17563" w:rsidP="00295E3C">
      <w:pPr>
        <w:rPr>
          <w:ins w:id="62" w:author="Amrit" w:date="2018-09-12T16:58:00Z"/>
          <w:rFonts w:ascii="Helvetica" w:eastAsia="Times New Roman" w:hAnsi="Helvetica" w:cs="Times New Roman"/>
          <w:color w:val="000000"/>
          <w:sz w:val="20"/>
          <w:szCs w:val="20"/>
        </w:rPr>
      </w:pPr>
      <w:ins w:id="63" w:author="Amrit" w:date="2018-09-12T18:59:00Z">
        <w:r>
          <w:rPr>
            <w:rFonts w:ascii="Helvetica" w:eastAsia="Times New Roman" w:hAnsi="Helvetica" w:cs="Times New Roman"/>
            <w:color w:val="000000"/>
            <w:sz w:val="20"/>
            <w:szCs w:val="20"/>
          </w:rPr>
          <w:t>Conclusion:</w:t>
        </w:r>
      </w:ins>
      <w:ins w:id="64" w:author="Amrit" w:date="2018-09-12T19:00:00Z">
        <w:r>
          <w:rPr>
            <w:rFonts w:ascii="Helvetica" w:eastAsia="Times New Roman" w:hAnsi="Helvetica" w:cs="Times New Roman"/>
            <w:color w:val="000000"/>
            <w:sz w:val="20"/>
            <w:szCs w:val="20"/>
          </w:rPr>
          <w:t xml:space="preserve"> DIABLO performs comparably to existing methods.</w:t>
        </w:r>
      </w:ins>
      <w:bookmarkStart w:id="65" w:name="_GoBack"/>
      <w:bookmarkEnd w:id="65"/>
    </w:p>
    <w:p w14:paraId="0723FD7B" w14:textId="77777777" w:rsidR="006D393F" w:rsidRDefault="006D393F" w:rsidP="00295E3C">
      <w:pPr>
        <w:rPr>
          <w:ins w:id="66" w:author="Kim-Anh Le Cao" w:date="2018-08-30T09:06:00Z"/>
          <w:rFonts w:ascii="Helvetica" w:eastAsia="Times New Roman" w:hAnsi="Helvetica" w:cs="Times New Roman"/>
          <w:color w:val="000000"/>
          <w:sz w:val="20"/>
          <w:szCs w:val="20"/>
        </w:rPr>
      </w:pPr>
    </w:p>
    <w:p w14:paraId="54C6AA09" w14:textId="14EBE002" w:rsidR="00300C9A" w:rsidRDefault="00300C9A" w:rsidP="00295E3C">
      <w:pPr>
        <w:rPr>
          <w:ins w:id="67" w:author="Kim-Anh Le Cao" w:date="2018-08-30T09:11:00Z"/>
          <w:rFonts w:ascii="Helvetica" w:eastAsia="Times New Roman" w:hAnsi="Helvetica" w:cs="Times New Roman"/>
          <w:color w:val="4472C4" w:themeColor="accent1"/>
          <w:sz w:val="20"/>
          <w:szCs w:val="20"/>
        </w:rPr>
      </w:pPr>
      <w:ins w:id="68" w:author="Kim-Anh Le Cao" w:date="2018-08-30T09:06:00Z">
        <w:r w:rsidRPr="00300C9A">
          <w:rPr>
            <w:rFonts w:ascii="Helvetica" w:eastAsia="Times New Roman" w:hAnsi="Helvetica" w:cs="Times New Roman"/>
            <w:color w:val="4472C4" w:themeColor="accent1"/>
            <w:sz w:val="20"/>
            <w:szCs w:val="20"/>
            <w:rPrChange w:id="69" w:author="Kim-Anh Le Cao" w:date="2018-08-30T09:06:00Z">
              <w:rPr>
                <w:rFonts w:ascii="Helvetica" w:eastAsia="Times New Roman" w:hAnsi="Helvetica" w:cs="Times New Roman"/>
                <w:color w:val="000000"/>
                <w:sz w:val="20"/>
                <w:szCs w:val="20"/>
              </w:rPr>
            </w:rPrChange>
          </w:rPr>
          <w:t>30/08</w:t>
        </w:r>
        <w:r>
          <w:rPr>
            <w:rFonts w:ascii="Helvetica" w:eastAsia="Times New Roman" w:hAnsi="Helvetica" w:cs="Times New Roman"/>
            <w:color w:val="4472C4" w:themeColor="accent1"/>
            <w:sz w:val="20"/>
            <w:szCs w:val="20"/>
          </w:rPr>
          <w:t xml:space="preserve">: </w:t>
        </w:r>
      </w:ins>
      <w:ins w:id="70" w:author="Kim-Anh Le Cao" w:date="2018-08-30T09:08:00Z">
        <w:r>
          <w:rPr>
            <w:rFonts w:ascii="Helvetica" w:eastAsia="Times New Roman" w:hAnsi="Helvetica" w:cs="Times New Roman"/>
            <w:color w:val="4472C4" w:themeColor="accent1"/>
            <w:sz w:val="20"/>
            <w:szCs w:val="20"/>
          </w:rPr>
          <w:t xml:space="preserve">simu data: </w:t>
        </w:r>
      </w:ins>
      <w:ins w:id="71" w:author="Kim-Anh Le Cao" w:date="2018-08-30T09:06:00Z">
        <w:r>
          <w:rPr>
            <w:rFonts w:ascii="Helvetica" w:eastAsia="Times New Roman" w:hAnsi="Helvetica" w:cs="Times New Roman"/>
            <w:color w:val="4472C4" w:themeColor="accent1"/>
            <w:sz w:val="20"/>
            <w:szCs w:val="20"/>
          </w:rPr>
          <w:t xml:space="preserve">extending keepX </w:t>
        </w:r>
      </w:ins>
      <w:ins w:id="72" w:author="Kim-Anh Le Cao" w:date="2018-08-30T09:07:00Z">
        <w:r>
          <w:rPr>
            <w:rFonts w:ascii="Helvetica" w:eastAsia="Times New Roman" w:hAnsi="Helvetica" w:cs="Times New Roman"/>
            <w:color w:val="4472C4" w:themeColor="accent1"/>
            <w:sz w:val="20"/>
            <w:szCs w:val="20"/>
          </w:rPr>
          <w:t>retrieved the nonCorDis variables and improved classif error rate</w:t>
        </w:r>
      </w:ins>
      <w:ins w:id="73" w:author="Kim-Anh Le Cao" w:date="2018-08-30T09:11:00Z">
        <w:r w:rsidR="009261E9">
          <w:rPr>
            <w:rFonts w:ascii="Helvetica" w:eastAsia="Times New Roman" w:hAnsi="Helvetica" w:cs="Times New Roman"/>
            <w:color w:val="4472C4" w:themeColor="accent1"/>
            <w:sz w:val="20"/>
            <w:szCs w:val="20"/>
          </w:rPr>
          <w:t xml:space="preserve">, </w:t>
        </w:r>
        <w:r w:rsidR="009261E9" w:rsidRPr="009261E9">
          <w:rPr>
            <w:rFonts w:ascii="Helvetica" w:eastAsia="Times New Roman" w:hAnsi="Helvetica" w:cs="Times New Roman"/>
            <w:color w:val="4472C4" w:themeColor="accent1"/>
            <w:sz w:val="20"/>
            <w:szCs w:val="20"/>
            <w:highlight w:val="yellow"/>
            <w:rPrChange w:id="74" w:author="Kim-Anh Le Cao" w:date="2018-08-30T09:11:00Z">
              <w:rPr>
                <w:rFonts w:ascii="Helvetica" w:eastAsia="Times New Roman" w:hAnsi="Helvetica" w:cs="Times New Roman"/>
                <w:color w:val="4472C4" w:themeColor="accent1"/>
                <w:sz w:val="20"/>
                <w:szCs w:val="20"/>
              </w:rPr>
            </w:rPrChange>
          </w:rPr>
          <w:t>AS to apply a one-side t-test to see if there is any significant improvement?</w:t>
        </w:r>
      </w:ins>
    </w:p>
    <w:p w14:paraId="7BF91333" w14:textId="77777777" w:rsidR="009261E9" w:rsidRPr="00300C9A" w:rsidRDefault="009261E9" w:rsidP="00295E3C">
      <w:pPr>
        <w:rPr>
          <w:rFonts w:ascii="Helvetica" w:eastAsia="Times New Roman" w:hAnsi="Helvetica" w:cs="Times New Roman"/>
          <w:color w:val="4472C4" w:themeColor="accent1"/>
          <w:sz w:val="20"/>
          <w:szCs w:val="20"/>
          <w:rPrChange w:id="75" w:author="Kim-Anh Le Cao" w:date="2018-08-30T09:06:00Z">
            <w:rPr>
              <w:rFonts w:ascii="Helvetica" w:eastAsia="Times New Roman" w:hAnsi="Helvetica" w:cs="Times New Roman"/>
              <w:color w:val="000000"/>
              <w:sz w:val="20"/>
              <w:szCs w:val="20"/>
            </w:rPr>
          </w:rPrChange>
        </w:rPr>
      </w:pPr>
    </w:p>
    <w:p w14:paraId="47BB2C09" w14:textId="4D5A5FB5" w:rsidR="00B73076" w:rsidRDefault="00B73076" w:rsidP="00295E3C">
      <w:pPr>
        <w:rPr>
          <w:ins w:id="76" w:author="Kim-Anh Le Cao" w:date="2018-08-30T09:19:00Z"/>
          <w:rFonts w:ascii="Helvetica" w:eastAsia="Times New Roman" w:hAnsi="Helvetica" w:cs="Times New Roman"/>
          <w:color w:val="000000"/>
          <w:sz w:val="20"/>
          <w:szCs w:val="20"/>
        </w:rPr>
      </w:pPr>
      <w:r w:rsidRPr="00B73076">
        <w:rPr>
          <w:rFonts w:ascii="Helvetica" w:eastAsia="Times New Roman" w:hAnsi="Helvetica" w:cs="Times New Roman"/>
          <w:color w:val="000000"/>
          <w:sz w:val="20"/>
          <w:szCs w:val="20"/>
          <w:highlight w:val="yellow"/>
        </w:rPr>
        <w:t>Try intermediate designs</w:t>
      </w:r>
      <w:ins w:id="77" w:author="Kim-Anh Le Cao" w:date="2018-08-30T09:19:00Z">
        <w:r w:rsidR="008A17A1">
          <w:rPr>
            <w:rFonts w:ascii="Helvetica" w:eastAsia="Times New Roman" w:hAnsi="Helvetica" w:cs="Times New Roman"/>
            <w:color w:val="000000"/>
            <w:sz w:val="20"/>
            <w:szCs w:val="20"/>
          </w:rPr>
          <w:t>:</w:t>
        </w:r>
      </w:ins>
    </w:p>
    <w:p w14:paraId="1F167E8B" w14:textId="77777777" w:rsidR="008A17A1" w:rsidRDefault="008A17A1" w:rsidP="00295E3C">
      <w:pPr>
        <w:rPr>
          <w:ins w:id="78" w:author="Kim-Anh Le Cao" w:date="2018-08-23T08:44:00Z"/>
          <w:rFonts w:ascii="Helvetica" w:eastAsia="Times New Roman" w:hAnsi="Helvetica" w:cs="Times New Roman"/>
          <w:color w:val="000000"/>
          <w:sz w:val="20"/>
          <w:szCs w:val="20"/>
        </w:rPr>
      </w:pPr>
    </w:p>
    <w:p w14:paraId="0A192276" w14:textId="3D1CE8FB" w:rsidR="00C100CE" w:rsidDel="00B3291E" w:rsidRDefault="00C100CE" w:rsidP="00295E3C">
      <w:pPr>
        <w:rPr>
          <w:del w:id="79" w:author="Kim-Anh Le Cao" w:date="2018-08-23T08:45:00Z"/>
          <w:rFonts w:ascii="Helvetica" w:eastAsia="Times New Roman" w:hAnsi="Helvetica" w:cs="Times New Roman"/>
          <w:color w:val="000000"/>
          <w:sz w:val="20"/>
          <w:szCs w:val="20"/>
        </w:rPr>
      </w:pPr>
      <w:ins w:id="80" w:author="Kim-Anh Le Cao" w:date="2018-08-23T08:44:00Z">
        <w:r>
          <w:rPr>
            <w:rFonts w:ascii="Helvetica" w:eastAsia="Times New Roman" w:hAnsi="Helvetica" w:cs="Times New Roman"/>
            <w:color w:val="000000"/>
            <w:sz w:val="20"/>
            <w:szCs w:val="20"/>
          </w:rPr>
          <w:t>Add more components</w:t>
        </w:r>
      </w:ins>
      <w:ins w:id="81" w:author="Kim-Anh Le Cao" w:date="2018-08-23T08:45:00Z">
        <w:r>
          <w:rPr>
            <w:rFonts w:ascii="Helvetica" w:eastAsia="Times New Roman" w:hAnsi="Helvetica" w:cs="Times New Roman"/>
            <w:color w:val="000000"/>
            <w:sz w:val="20"/>
            <w:szCs w:val="20"/>
          </w:rPr>
          <w:t xml:space="preserve">: </w:t>
        </w:r>
      </w:ins>
      <w:moveToRangeStart w:id="82" w:author="Kim-Anh Le Cao" w:date="2018-08-23T08:45:00Z" w:name="move522777241"/>
      <w:moveTo w:id="83" w:author="Kim-Anh Le Cao" w:date="2018-08-23T08:45:00Z">
        <w:r w:rsidRPr="00B73076">
          <w:rPr>
            <w:rFonts w:ascii="Helvetica" w:eastAsia="Times New Roman" w:hAnsi="Helvetica" w:cs="Times New Roman"/>
            <w:color w:val="000000"/>
            <w:sz w:val="20"/>
            <w:szCs w:val="20"/>
            <w:highlight w:val="yellow"/>
          </w:rPr>
          <w:t>Can the full design achieve a stronger classification if more components are retained since more uncorrelated information is captured.</w:t>
        </w:r>
      </w:moveTo>
    </w:p>
    <w:p w14:paraId="1922AE17" w14:textId="4ED62329" w:rsidR="00B3291E" w:rsidRPr="00B3291E" w:rsidRDefault="00B3291E" w:rsidP="00C100CE">
      <w:pPr>
        <w:rPr>
          <w:ins w:id="84" w:author="Kim-Anh Le Cao" w:date="2018-08-30T09:32:00Z"/>
          <w:rFonts w:ascii="Helvetica" w:eastAsia="Times New Roman" w:hAnsi="Helvetica" w:cs="Times New Roman"/>
          <w:color w:val="4472C4" w:themeColor="accent1"/>
          <w:sz w:val="20"/>
          <w:szCs w:val="20"/>
          <w:rPrChange w:id="85" w:author="Kim-Anh Le Cao" w:date="2018-08-30T09:32:00Z">
            <w:rPr>
              <w:ins w:id="86" w:author="Kim-Anh Le Cao" w:date="2018-08-30T09:32:00Z"/>
              <w:rFonts w:ascii="Helvetica" w:eastAsia="Times New Roman" w:hAnsi="Helvetica" w:cs="Times New Roman"/>
              <w:color w:val="000000"/>
              <w:sz w:val="20"/>
              <w:szCs w:val="20"/>
            </w:rPr>
          </w:rPrChange>
        </w:rPr>
      </w:pPr>
      <w:ins w:id="87" w:author="Kim-Anh Le Cao" w:date="2018-08-30T09:32:00Z">
        <w:r>
          <w:rPr>
            <w:rFonts w:ascii="Helvetica" w:eastAsia="Times New Roman" w:hAnsi="Helvetica" w:cs="Times New Roman"/>
            <w:color w:val="4472C4" w:themeColor="accent1"/>
            <w:sz w:val="20"/>
            <w:szCs w:val="20"/>
          </w:rPr>
          <w:t>30/08: trying models with 1 comp but keepX small and see whether we retrieve the variables on the second comp.</w:t>
        </w:r>
      </w:ins>
    </w:p>
    <w:moveToRangeEnd w:id="82"/>
    <w:p w14:paraId="59270E89" w14:textId="5EE9743B" w:rsidR="008A17A1" w:rsidRDefault="00C100CE" w:rsidP="00295E3C">
      <w:pPr>
        <w:rPr>
          <w:ins w:id="88" w:author="Kim-Anh Le Cao" w:date="2018-08-23T08:45:00Z"/>
          <w:rFonts w:ascii="Helvetica" w:eastAsia="Times New Roman" w:hAnsi="Helvetica" w:cs="Times New Roman"/>
          <w:color w:val="000000"/>
          <w:sz w:val="20"/>
          <w:szCs w:val="20"/>
        </w:rPr>
      </w:pPr>
      <w:ins w:id="89" w:author="Kim-Anh Le Cao" w:date="2018-08-23T08:44:00Z">
        <w:r>
          <w:rPr>
            <w:rFonts w:ascii="Helvetica" w:eastAsia="Times New Roman" w:hAnsi="Helvetica" w:cs="Times New Roman"/>
            <w:color w:val="000000"/>
            <w:sz w:val="20"/>
            <w:szCs w:val="20"/>
          </w:rPr>
          <w:t>Change correlation values (weak, medium, strong)</w:t>
        </w:r>
      </w:ins>
      <w:ins w:id="90" w:author="Kim-Anh Le Cao" w:date="2018-08-30T09:19:00Z">
        <w:r w:rsidR="008A17A1">
          <w:rPr>
            <w:rFonts w:ascii="Helvetica" w:eastAsia="Times New Roman" w:hAnsi="Helvetica" w:cs="Times New Roman"/>
            <w:color w:val="000000"/>
            <w:sz w:val="20"/>
            <w:szCs w:val="20"/>
          </w:rPr>
          <w:t>:</w:t>
        </w:r>
      </w:ins>
      <w:ins w:id="91" w:author="Kim-Anh Le Cao" w:date="2018-08-30T09:32:00Z">
        <w:r w:rsidR="00B3291E">
          <w:rPr>
            <w:rFonts w:ascii="Helvetica" w:eastAsia="Times New Roman" w:hAnsi="Helvetica" w:cs="Times New Roman"/>
            <w:color w:val="000000"/>
            <w:sz w:val="20"/>
            <w:szCs w:val="20"/>
          </w:rPr>
          <w:t xml:space="preserve"> </w:t>
        </w:r>
      </w:ins>
      <w:ins w:id="92" w:author="Kim-Anh Le Cao" w:date="2018-08-30T09:19:00Z">
        <w:r w:rsidR="008A17A1" w:rsidRPr="00E21D4D">
          <w:rPr>
            <w:rFonts w:ascii="Helvetica" w:eastAsia="Times New Roman" w:hAnsi="Helvetica" w:cs="Times New Roman"/>
            <w:color w:val="4472C4" w:themeColor="accent1"/>
            <w:sz w:val="20"/>
            <w:szCs w:val="20"/>
          </w:rPr>
          <w:t>30/08</w:t>
        </w:r>
        <w:r w:rsidR="008A17A1">
          <w:rPr>
            <w:rFonts w:ascii="Helvetica" w:eastAsia="Times New Roman" w:hAnsi="Helvetica" w:cs="Times New Roman"/>
            <w:color w:val="4472C4" w:themeColor="accent1"/>
            <w:sz w:val="20"/>
            <w:szCs w:val="20"/>
          </w:rPr>
          <w:t>: AS currently generated Errorate vs effect size vs correlation to investigate the relationship and performance. -&gt; change color scheme and x axis label for easier interpretation.</w:t>
        </w:r>
      </w:ins>
    </w:p>
    <w:p w14:paraId="32D3E92A" w14:textId="248772AC" w:rsidR="00B61D75" w:rsidRDefault="00B61D75" w:rsidP="00295E3C">
      <w:pPr>
        <w:rPr>
          <w:ins w:id="93" w:author="Kim-Anh Le Cao" w:date="2018-08-23T08:46:00Z"/>
          <w:rFonts w:ascii="Helvetica" w:eastAsia="Times New Roman" w:hAnsi="Helvetica" w:cs="Times New Roman"/>
          <w:color w:val="000000"/>
          <w:sz w:val="20"/>
          <w:szCs w:val="20"/>
        </w:rPr>
      </w:pPr>
      <w:ins w:id="94" w:author="Kim-Anh Le Cao" w:date="2018-08-23T08:45:00Z">
        <w:r>
          <w:rPr>
            <w:rFonts w:ascii="Helvetica" w:eastAsia="Times New Roman" w:hAnsi="Helvetica" w:cs="Times New Roman"/>
            <w:color w:val="000000"/>
            <w:sz w:val="20"/>
            <w:szCs w:val="20"/>
          </w:rPr>
          <w:t>New simulation</w:t>
        </w:r>
      </w:ins>
      <w:ins w:id="95" w:author="Kim-Anh Le Cao" w:date="2018-08-23T08:46:00Z">
        <w:r>
          <w:rPr>
            <w:rFonts w:ascii="Helvetica" w:eastAsia="Times New Roman" w:hAnsi="Helvetica" w:cs="Times New Roman"/>
            <w:color w:val="000000"/>
            <w:sz w:val="20"/>
            <w:szCs w:val="20"/>
          </w:rPr>
          <w:t xml:space="preserve"> </w:t>
        </w:r>
        <w:r w:rsidR="00DD491B">
          <w:rPr>
            <w:rFonts w:ascii="Helvetica" w:eastAsia="Times New Roman" w:hAnsi="Helvetica" w:cs="Times New Roman"/>
            <w:color w:val="000000"/>
            <w:sz w:val="20"/>
            <w:szCs w:val="20"/>
          </w:rPr>
          <w:t>framework</w:t>
        </w:r>
      </w:ins>
    </w:p>
    <w:p w14:paraId="7B470261" w14:textId="2D0E879C" w:rsidR="002C33F6" w:rsidRDefault="002C33F6" w:rsidP="00295E3C">
      <w:pPr>
        <w:rPr>
          <w:ins w:id="96" w:author="Kim-Anh Le Cao" w:date="2018-08-30T09:28:00Z"/>
          <w:rFonts w:ascii="Helvetica" w:eastAsia="Times New Roman" w:hAnsi="Helvetica" w:cs="Times New Roman"/>
          <w:color w:val="000000"/>
          <w:sz w:val="20"/>
          <w:szCs w:val="20"/>
        </w:rPr>
      </w:pPr>
      <w:ins w:id="97" w:author="Kim-Anh Le Cao" w:date="2018-08-23T08:46:00Z">
        <w:r>
          <w:rPr>
            <w:rFonts w:ascii="Helvetica" w:eastAsia="Times New Roman" w:hAnsi="Helvetica" w:cs="Times New Roman"/>
            <w:color w:val="000000"/>
            <w:sz w:val="20"/>
            <w:szCs w:val="20"/>
          </w:rPr>
          <w:t>Simulate from real data?</w:t>
        </w:r>
      </w:ins>
      <w:ins w:id="98" w:author="Kim-Anh Le Cao" w:date="2018-08-23T08:47:00Z">
        <w:r w:rsidR="00FC7A8A">
          <w:rPr>
            <w:rFonts w:ascii="Helvetica" w:eastAsia="Times New Roman" w:hAnsi="Helvetica" w:cs="Times New Roman"/>
            <w:color w:val="000000"/>
            <w:sz w:val="20"/>
            <w:szCs w:val="20"/>
          </w:rPr>
          <w:t xml:space="preserve"> (see Yugene paper supp)</w:t>
        </w:r>
      </w:ins>
    </w:p>
    <w:p w14:paraId="217526A5" w14:textId="67FEA9B6" w:rsidR="00B3291E" w:rsidRPr="00B3291E" w:rsidRDefault="00B3291E" w:rsidP="00295E3C">
      <w:pPr>
        <w:rPr>
          <w:rFonts w:ascii="Helvetica" w:eastAsia="Times New Roman" w:hAnsi="Helvetica" w:cs="Times New Roman"/>
          <w:color w:val="4472C4" w:themeColor="accent1"/>
          <w:sz w:val="20"/>
          <w:szCs w:val="20"/>
          <w:rPrChange w:id="99" w:author="Kim-Anh Le Cao" w:date="2018-08-30T09:28:00Z">
            <w:rPr>
              <w:rFonts w:ascii="Helvetica" w:eastAsia="Times New Roman" w:hAnsi="Helvetica" w:cs="Times New Roman"/>
              <w:color w:val="000000"/>
              <w:sz w:val="20"/>
              <w:szCs w:val="20"/>
            </w:rPr>
          </w:rPrChange>
        </w:rPr>
      </w:pPr>
      <w:ins w:id="100" w:author="Kim-Anh Le Cao" w:date="2018-08-30T09:29:00Z">
        <w:r>
          <w:rPr>
            <w:rFonts w:ascii="Helvetica" w:eastAsia="Times New Roman" w:hAnsi="Helvetica" w:cs="Times New Roman"/>
            <w:color w:val="4472C4" w:themeColor="accent1"/>
            <w:sz w:val="20"/>
            <w:szCs w:val="20"/>
          </w:rPr>
          <w:t xml:space="preserve">Next steps: on simple figure that will summarise the </w:t>
        </w:r>
      </w:ins>
      <w:ins w:id="101" w:author="Kim-Anh Le Cao" w:date="2018-08-30T09:30:00Z">
        <w:r>
          <w:rPr>
            <w:rFonts w:ascii="Helvetica" w:eastAsia="Times New Roman" w:hAnsi="Helvetica" w:cs="Times New Roman"/>
            <w:color w:val="4472C4" w:themeColor="accent1"/>
            <w:sz w:val="20"/>
            <w:szCs w:val="20"/>
          </w:rPr>
          <w:t>‘winner’ (full or null) depending on correlation and discrimination structure of the data.</w:t>
        </w:r>
      </w:ins>
    </w:p>
    <w:p w14:paraId="04E71E14" w14:textId="77777777" w:rsidR="00B3291E" w:rsidRDefault="00B3291E" w:rsidP="00295E3C">
      <w:pPr>
        <w:rPr>
          <w:ins w:id="102" w:author="Kim-Anh Le Cao" w:date="2018-08-30T09:31:00Z"/>
          <w:rFonts w:ascii="Helvetica" w:eastAsia="Times New Roman" w:hAnsi="Helvetica" w:cs="Times New Roman"/>
          <w:color w:val="000000"/>
          <w:sz w:val="20"/>
          <w:szCs w:val="20"/>
          <w:highlight w:val="yellow"/>
        </w:rPr>
      </w:pPr>
      <w:ins w:id="103" w:author="Kim-Anh Le Cao" w:date="2018-08-30T09:30:00Z">
        <w:r>
          <w:rPr>
            <w:rFonts w:ascii="Helvetica" w:eastAsia="Times New Roman" w:hAnsi="Helvetica" w:cs="Times New Roman"/>
            <w:noProof/>
            <w:color w:val="000000"/>
            <w:sz w:val="20"/>
            <w:szCs w:val="20"/>
            <w:rPrChange w:id="104" w:author="Unknown">
              <w:rPr>
                <w:noProof/>
              </w:rPr>
            </w:rPrChange>
          </w:rPr>
          <w:lastRenderedPageBreak/>
          <w:drawing>
            <wp:inline distT="0" distB="0" distL="0" distR="0" wp14:anchorId="5D9015F5" wp14:editId="0ACFB2CB">
              <wp:extent cx="1695979" cy="154179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30 at 9.30.43 am.png"/>
                      <pic:cNvPicPr/>
                    </pic:nvPicPr>
                    <pic:blipFill>
                      <a:blip r:embed="rId7">
                        <a:extLst>
                          <a:ext uri="{28A0092B-C50C-407E-A947-70E740481C1C}">
                            <a14:useLocalDpi xmlns:a14="http://schemas.microsoft.com/office/drawing/2010/main" val="0"/>
                          </a:ext>
                        </a:extLst>
                      </a:blip>
                      <a:stretch>
                        <a:fillRect/>
                      </a:stretch>
                    </pic:blipFill>
                    <pic:spPr>
                      <a:xfrm>
                        <a:off x="0" y="0"/>
                        <a:ext cx="1699195" cy="1544723"/>
                      </a:xfrm>
                      <a:prstGeom prst="rect">
                        <a:avLst/>
                      </a:prstGeom>
                    </pic:spPr>
                  </pic:pic>
                </a:graphicData>
              </a:graphic>
            </wp:inline>
          </w:drawing>
        </w:r>
      </w:ins>
    </w:p>
    <w:p w14:paraId="1EF43912" w14:textId="77777777" w:rsidR="00B3291E" w:rsidRDefault="00B3291E" w:rsidP="00295E3C">
      <w:pPr>
        <w:rPr>
          <w:ins w:id="105" w:author="Kim-Anh Le Cao" w:date="2018-08-30T09:31:00Z"/>
          <w:rFonts w:ascii="Helvetica" w:eastAsia="Times New Roman" w:hAnsi="Helvetica" w:cs="Times New Roman"/>
          <w:color w:val="000000"/>
          <w:sz w:val="20"/>
          <w:szCs w:val="20"/>
          <w:highlight w:val="yellow"/>
        </w:rPr>
      </w:pPr>
    </w:p>
    <w:p w14:paraId="72953181" w14:textId="31798BC8" w:rsidR="00B73076" w:rsidDel="00C100CE" w:rsidRDefault="00B73076" w:rsidP="00295E3C">
      <w:pPr>
        <w:rPr>
          <w:rFonts w:ascii="Helvetica" w:eastAsia="Times New Roman" w:hAnsi="Helvetica" w:cs="Times New Roman"/>
          <w:color w:val="000000"/>
          <w:sz w:val="20"/>
          <w:szCs w:val="20"/>
        </w:rPr>
      </w:pPr>
      <w:moveFromRangeStart w:id="106" w:author="Kim-Anh Le Cao" w:date="2018-08-23T08:45:00Z" w:name="move522777241"/>
      <w:moveFrom w:id="107" w:author="Kim-Anh Le Cao" w:date="2018-08-23T08:45:00Z">
        <w:r w:rsidRPr="00B73076" w:rsidDel="00C100CE">
          <w:rPr>
            <w:rFonts w:ascii="Helvetica" w:eastAsia="Times New Roman" w:hAnsi="Helvetica" w:cs="Times New Roman"/>
            <w:color w:val="000000"/>
            <w:sz w:val="20"/>
            <w:szCs w:val="20"/>
            <w:highlight w:val="yellow"/>
          </w:rPr>
          <w:t>Can the full design achieve a stronger classification if more components are retained since more uncorrelated information is captured.</w:t>
        </w:r>
      </w:moveFrom>
    </w:p>
    <w:moveFromRangeEnd w:id="106"/>
    <w:p w14:paraId="609912B4" w14:textId="77777777" w:rsidR="00B73076" w:rsidRDefault="00295E3C" w:rsidP="00295E3C">
      <w:pPr>
        <w:rPr>
          <w:rFonts w:ascii="Helvetica" w:eastAsia="Times New Roman" w:hAnsi="Helvetica" w:cs="Times New Roman"/>
          <w:color w:val="000000"/>
          <w:sz w:val="20"/>
          <w:szCs w:val="20"/>
        </w:rPr>
      </w:pPr>
      <w:r w:rsidRPr="00295E3C">
        <w:rPr>
          <w:rFonts w:ascii="Helvetica" w:eastAsia="Times New Roman" w:hAnsi="Helvetica" w:cs="Times New Roman"/>
          <w:color w:val="000000"/>
          <w:sz w:val="20"/>
          <w:szCs w:val="20"/>
        </w:rPr>
        <w:br/>
        <w:t>* On simulated data, the authors only perform limited benchmarking against existing approaches, only comparing to sPLSDA, and do not provide an explanation for this missing analysis. There is more extensive benchmarking on real data.</w:t>
      </w:r>
    </w:p>
    <w:p w14:paraId="6B6F7282" w14:textId="6C623EC6" w:rsidR="00B73076" w:rsidRDefault="00B73076" w:rsidP="00295E3C">
      <w:pPr>
        <w:rPr>
          <w:rFonts w:ascii="Helvetica" w:eastAsia="Times New Roman" w:hAnsi="Helvetica" w:cs="Times New Roman"/>
          <w:color w:val="000000"/>
          <w:sz w:val="20"/>
          <w:szCs w:val="20"/>
        </w:rPr>
      </w:pPr>
      <w:del w:id="108" w:author="Kim-Anh Le Cao" w:date="2018-08-23T08:50:00Z">
        <w:r w:rsidRPr="00B73076" w:rsidDel="00395825">
          <w:rPr>
            <w:rFonts w:ascii="Helvetica" w:eastAsia="Times New Roman" w:hAnsi="Helvetica" w:cs="Times New Roman"/>
            <w:color w:val="000000"/>
            <w:sz w:val="20"/>
            <w:szCs w:val="20"/>
            <w:highlight w:val="yellow"/>
          </w:rPr>
          <w:delText>add elastic net and random forest to simulated data</w:delText>
        </w:r>
      </w:del>
      <w:ins w:id="109" w:author="Kim-Anh Le Cao" w:date="2018-08-23T08:50:00Z">
        <w:r w:rsidR="00395825">
          <w:rPr>
            <w:rFonts w:ascii="Helvetica" w:eastAsia="Times New Roman" w:hAnsi="Helvetica" w:cs="Times New Roman"/>
            <w:color w:val="000000"/>
            <w:sz w:val="20"/>
            <w:szCs w:val="20"/>
          </w:rPr>
          <w:t>Add methods used on real data to benchmark s</w:t>
        </w:r>
      </w:ins>
      <w:ins w:id="110" w:author="Kim-Anh Le Cao" w:date="2018-08-23T08:51:00Z">
        <w:r w:rsidR="00395825">
          <w:rPr>
            <w:rFonts w:ascii="Helvetica" w:eastAsia="Times New Roman" w:hAnsi="Helvetica" w:cs="Times New Roman"/>
            <w:color w:val="000000"/>
            <w:sz w:val="20"/>
            <w:szCs w:val="20"/>
          </w:rPr>
          <w:t>imulation (it will be limited</w:t>
        </w:r>
        <w:r w:rsidR="00C13402">
          <w:rPr>
            <w:rFonts w:ascii="Helvetica" w:eastAsia="Times New Roman" w:hAnsi="Helvetica" w:cs="Times New Roman"/>
            <w:color w:val="000000"/>
            <w:sz w:val="20"/>
            <w:szCs w:val="20"/>
          </w:rPr>
          <w:t>, focus on selected features, and error rate when applicable</w:t>
        </w:r>
        <w:r w:rsidR="00395825">
          <w:rPr>
            <w:rFonts w:ascii="Helvetica" w:eastAsia="Times New Roman" w:hAnsi="Helvetica" w:cs="Times New Roman"/>
            <w:color w:val="000000"/>
            <w:sz w:val="20"/>
            <w:szCs w:val="20"/>
          </w:rPr>
          <w:t>).</w:t>
        </w:r>
      </w:ins>
    </w:p>
    <w:p w14:paraId="2D88CD61" w14:textId="77777777" w:rsidR="00B73076" w:rsidRDefault="00295E3C" w:rsidP="00295E3C">
      <w:pPr>
        <w:rPr>
          <w:rFonts w:ascii="Helvetica" w:eastAsia="Times New Roman" w:hAnsi="Helvetica" w:cs="Times New Roman"/>
          <w:color w:val="000000"/>
          <w:sz w:val="20"/>
          <w:szCs w:val="20"/>
        </w:rPr>
      </w:pPr>
      <w:r w:rsidRPr="00295E3C">
        <w:rPr>
          <w:rFonts w:ascii="Helvetica" w:eastAsia="Times New Roman" w:hAnsi="Helvetica" w:cs="Times New Roman"/>
          <w:color w:val="000000"/>
          <w:sz w:val="20"/>
          <w:szCs w:val="20"/>
        </w:rPr>
        <w:br/>
        <w:t>* Some of the results on real data are not well-explained and/or do not have sufficient context.</w:t>
      </w:r>
      <w:r w:rsidRPr="00295E3C">
        <w:rPr>
          <w:rFonts w:ascii="Helvetica" w:eastAsia="Times New Roman" w:hAnsi="Helvetica" w:cs="Times New Roman"/>
          <w:color w:val="000000"/>
          <w:sz w:val="20"/>
          <w:szCs w:val="20"/>
        </w:rPr>
        <w:br/>
        <w:t>* For example, there are quite substantial error rates for predicting PAM50 breast cancer subtypes (ranging from ~5-50%). How are these results to be interpreted? The PAM50 subtypes have known clinical implications, so if the authors find subtypes that are refined or different from PAM50, they should provide some sort of validation (e.g. with clinical data such as survival). Otherwise, what is the point of using supervision?</w:t>
      </w:r>
    </w:p>
    <w:p w14:paraId="743BC84B" w14:textId="00A3017D" w:rsidR="00B73076" w:rsidRPr="00B73076" w:rsidRDefault="00B73076" w:rsidP="00B73076">
      <w:pPr>
        <w:pStyle w:val="ListParagraph"/>
        <w:numPr>
          <w:ilvl w:val="0"/>
          <w:numId w:val="1"/>
        </w:numPr>
        <w:rPr>
          <w:rFonts w:ascii="Helvetica" w:eastAsia="Times New Roman" w:hAnsi="Helvetica" w:cs="Times New Roman"/>
          <w:color w:val="000000"/>
          <w:sz w:val="20"/>
          <w:szCs w:val="20"/>
          <w:highlight w:val="yellow"/>
        </w:rPr>
      </w:pPr>
      <w:r w:rsidRPr="00B73076">
        <w:rPr>
          <w:rFonts w:ascii="Helvetica" w:eastAsia="Times New Roman" w:hAnsi="Helvetica" w:cs="Times New Roman"/>
          <w:color w:val="000000"/>
          <w:sz w:val="20"/>
          <w:szCs w:val="20"/>
          <w:highlight w:val="yellow"/>
        </w:rPr>
        <w:t>Compare CV error rate in training vs. validation data. discuss why luminal a and b have poor error rates</w:t>
      </w:r>
      <w:ins w:id="111" w:author="Kim-Anh Le Cao" w:date="2018-08-23T08:51:00Z">
        <w:r w:rsidR="00C57E01">
          <w:rPr>
            <w:rFonts w:ascii="Helvetica" w:eastAsia="Times New Roman" w:hAnsi="Helvetica" w:cs="Times New Roman"/>
            <w:color w:val="000000"/>
            <w:sz w:val="20"/>
            <w:szCs w:val="20"/>
            <w:highlight w:val="yellow"/>
          </w:rPr>
          <w:t>, help with interpretation, one sentence discussion about</w:t>
        </w:r>
      </w:ins>
      <w:ins w:id="112" w:author="Kim-Anh Le Cao" w:date="2018-08-23T08:52:00Z">
        <w:r w:rsidR="00C57E01">
          <w:rPr>
            <w:rFonts w:ascii="Helvetica" w:eastAsia="Times New Roman" w:hAnsi="Helvetica" w:cs="Times New Roman"/>
            <w:color w:val="000000"/>
            <w:sz w:val="20"/>
            <w:szCs w:val="20"/>
            <w:highlight w:val="yellow"/>
          </w:rPr>
          <w:t xml:space="preserve"> PAM50</w:t>
        </w:r>
      </w:ins>
    </w:p>
    <w:p w14:paraId="347FDF15" w14:textId="6BB88FBE" w:rsidR="00B73076" w:rsidRDefault="00295E3C" w:rsidP="00295E3C">
      <w:pPr>
        <w:rPr>
          <w:rFonts w:ascii="Helvetica" w:eastAsia="Times New Roman" w:hAnsi="Helvetica" w:cs="Times New Roman"/>
          <w:color w:val="000000"/>
          <w:sz w:val="20"/>
          <w:szCs w:val="20"/>
        </w:rPr>
      </w:pPr>
      <w:r w:rsidRPr="00295E3C">
        <w:rPr>
          <w:rFonts w:ascii="Helvetica" w:eastAsia="Times New Roman" w:hAnsi="Helvetica" w:cs="Times New Roman"/>
          <w:color w:val="000000"/>
          <w:sz w:val="20"/>
          <w:szCs w:val="20"/>
        </w:rPr>
        <w:br/>
        <w:t>* The description of the “multilevel DIABLO” approach is confusing, and does not seem to be discussed in the Methods (though the authors say it is in the Results on page 23).</w:t>
      </w:r>
      <w:r w:rsidRPr="00295E3C">
        <w:rPr>
          <w:rFonts w:ascii="Helvetica" w:eastAsia="Times New Roman" w:hAnsi="Helvetica" w:cs="Times New Roman"/>
          <w:color w:val="000000"/>
          <w:sz w:val="20"/>
          <w:szCs w:val="20"/>
        </w:rPr>
        <w:br/>
      </w:r>
      <w:r w:rsidR="00B73076" w:rsidRPr="004E5FA5">
        <w:rPr>
          <w:rFonts w:ascii="Helvetica" w:eastAsia="Times New Roman" w:hAnsi="Helvetica" w:cs="Times New Roman"/>
          <w:color w:val="000000"/>
          <w:sz w:val="20"/>
          <w:szCs w:val="20"/>
          <w:highlight w:val="green"/>
          <w:rPrChange w:id="113" w:author="Kim-Anh Le Cao" w:date="2018-08-23T08:52:00Z">
            <w:rPr>
              <w:rFonts w:ascii="Helvetica" w:eastAsia="Times New Roman" w:hAnsi="Helvetica" w:cs="Times New Roman"/>
              <w:color w:val="000000"/>
              <w:sz w:val="20"/>
              <w:szCs w:val="20"/>
              <w:highlight w:val="yellow"/>
            </w:rPr>
          </w:rPrChange>
        </w:rPr>
        <w:t>expand explanation</w:t>
      </w:r>
      <w:ins w:id="114" w:author="Kim-Anh Le Cao" w:date="2018-08-23T08:52:00Z">
        <w:r w:rsidR="002C7061" w:rsidRPr="004E5FA5">
          <w:rPr>
            <w:rFonts w:ascii="Helvetica" w:eastAsia="Times New Roman" w:hAnsi="Helvetica" w:cs="Times New Roman"/>
            <w:color w:val="000000"/>
            <w:sz w:val="20"/>
            <w:szCs w:val="20"/>
            <w:highlight w:val="green"/>
            <w:rPrChange w:id="115" w:author="Kim-Anh Le Cao" w:date="2018-08-23T08:52:00Z">
              <w:rPr>
                <w:rFonts w:ascii="Helvetica" w:eastAsia="Times New Roman" w:hAnsi="Helvetica" w:cs="Times New Roman"/>
                <w:color w:val="000000"/>
                <w:sz w:val="20"/>
                <w:szCs w:val="20"/>
              </w:rPr>
            </w:rPrChange>
          </w:rPr>
          <w:t xml:space="preserve"> in the supp</w:t>
        </w:r>
        <w:r w:rsidR="000F7DF9" w:rsidRPr="004E5FA5">
          <w:rPr>
            <w:rFonts w:ascii="Helvetica" w:eastAsia="Times New Roman" w:hAnsi="Helvetica" w:cs="Times New Roman"/>
            <w:color w:val="000000"/>
            <w:sz w:val="20"/>
            <w:szCs w:val="20"/>
            <w:highlight w:val="green"/>
            <w:rPrChange w:id="116" w:author="Kim-Anh Le Cao" w:date="2018-08-23T08:52:00Z">
              <w:rPr>
                <w:rFonts w:ascii="Helvetica" w:eastAsia="Times New Roman" w:hAnsi="Helvetica" w:cs="Times New Roman"/>
                <w:color w:val="000000"/>
                <w:sz w:val="20"/>
                <w:szCs w:val="20"/>
              </w:rPr>
            </w:rPrChange>
          </w:rPr>
          <w:t>: method</w:t>
        </w:r>
      </w:ins>
    </w:p>
    <w:p w14:paraId="289DE998" w14:textId="77777777" w:rsidR="00B73076" w:rsidRDefault="00295E3C" w:rsidP="00295E3C">
      <w:pPr>
        <w:rPr>
          <w:rFonts w:ascii="Helvetica" w:eastAsia="Times New Roman" w:hAnsi="Helvetica" w:cs="Times New Roman"/>
          <w:color w:val="000000"/>
          <w:sz w:val="20"/>
          <w:szCs w:val="20"/>
        </w:rPr>
      </w:pPr>
      <w:r w:rsidRPr="00295E3C">
        <w:rPr>
          <w:rFonts w:ascii="Helvetica" w:eastAsia="Times New Roman" w:hAnsi="Helvetica" w:cs="Times New Roman"/>
          <w:color w:val="000000"/>
          <w:sz w:val="20"/>
          <w:szCs w:val="20"/>
        </w:rPr>
        <w:br/>
        <w:t># Minor comments</w:t>
      </w:r>
      <w:r w:rsidRPr="00295E3C">
        <w:rPr>
          <w:rFonts w:ascii="Helvetica" w:eastAsia="Times New Roman" w:hAnsi="Helvetica" w:cs="Times New Roman"/>
          <w:color w:val="000000"/>
          <w:sz w:val="20"/>
          <w:szCs w:val="20"/>
        </w:rPr>
        <w:br/>
        <w:t>* The authors have integrated DIABLO into their mixOmics R package, and it seems well-documented.</w:t>
      </w:r>
      <w:r w:rsidRPr="00295E3C">
        <w:rPr>
          <w:rFonts w:ascii="Helvetica" w:eastAsia="Times New Roman" w:hAnsi="Helvetica" w:cs="Times New Roman"/>
          <w:color w:val="000000"/>
          <w:sz w:val="20"/>
          <w:szCs w:val="20"/>
        </w:rPr>
        <w:br/>
        <w:t>* What is the runtime and memory footprint of DIABLO?</w:t>
      </w:r>
      <w:r w:rsidRPr="00295E3C">
        <w:rPr>
          <w:rFonts w:ascii="Helvetica" w:eastAsia="Times New Roman" w:hAnsi="Helvetica" w:cs="Times New Roman"/>
          <w:color w:val="000000"/>
          <w:sz w:val="20"/>
          <w:szCs w:val="20"/>
        </w:rPr>
        <w:br/>
      </w:r>
      <w:r w:rsidR="00B73076" w:rsidRPr="00AE62A2">
        <w:rPr>
          <w:rFonts w:ascii="Helvetica" w:eastAsia="Times New Roman" w:hAnsi="Helvetica" w:cs="Times New Roman"/>
          <w:color w:val="000000"/>
          <w:sz w:val="20"/>
          <w:szCs w:val="20"/>
          <w:highlight w:val="green"/>
          <w:rPrChange w:id="117" w:author="Kim-Anh Le Cao" w:date="2018-08-23T08:53:00Z">
            <w:rPr>
              <w:rFonts w:ascii="Helvetica" w:eastAsia="Times New Roman" w:hAnsi="Helvetica" w:cs="Times New Roman"/>
              <w:color w:val="000000"/>
              <w:sz w:val="20"/>
              <w:szCs w:val="20"/>
              <w:highlight w:val="yellow"/>
            </w:rPr>
          </w:rPrChange>
        </w:rPr>
        <w:t>add memory footprint to each of the analyses including model fitting and cross-validation</w:t>
      </w:r>
    </w:p>
    <w:p w14:paraId="4D173234" w14:textId="77777777" w:rsidR="00D36E1B" w:rsidRDefault="00295E3C" w:rsidP="00295E3C">
      <w:pPr>
        <w:rPr>
          <w:rFonts w:ascii="Helvetica" w:eastAsia="Times New Roman" w:hAnsi="Helvetica" w:cs="Times New Roman"/>
          <w:color w:val="000000"/>
          <w:sz w:val="20"/>
          <w:szCs w:val="20"/>
        </w:rPr>
      </w:pPr>
      <w:r w:rsidRPr="00295E3C">
        <w:rPr>
          <w:rFonts w:ascii="Helvetica" w:eastAsia="Times New Roman" w:hAnsi="Helvetica" w:cs="Times New Roman"/>
          <w:color w:val="000000"/>
          <w:sz w:val="20"/>
          <w:szCs w:val="20"/>
        </w:rPr>
        <w:br/>
        <w:t>Reviewer: 2</w:t>
      </w:r>
      <w:r w:rsidRPr="00295E3C">
        <w:rPr>
          <w:rFonts w:ascii="Helvetica" w:eastAsia="Times New Roman" w:hAnsi="Helvetica" w:cs="Times New Roman"/>
          <w:color w:val="000000"/>
          <w:sz w:val="20"/>
          <w:szCs w:val="20"/>
        </w:rPr>
        <w:br/>
      </w:r>
      <w:r w:rsidRPr="00295E3C">
        <w:rPr>
          <w:rFonts w:ascii="Helvetica" w:eastAsia="Times New Roman" w:hAnsi="Helvetica" w:cs="Times New Roman"/>
          <w:color w:val="000000"/>
          <w:sz w:val="20"/>
          <w:szCs w:val="20"/>
        </w:rPr>
        <w:br/>
        <w:t>Comments to the Author</w:t>
      </w:r>
      <w:r w:rsidRPr="00295E3C">
        <w:rPr>
          <w:rFonts w:ascii="Helvetica" w:eastAsia="Times New Roman" w:hAnsi="Helvetica" w:cs="Times New Roman"/>
          <w:color w:val="000000"/>
          <w:sz w:val="20"/>
          <w:szCs w:val="20"/>
        </w:rPr>
        <w:br/>
        <w:t>In their manuscript the authors present a method (DIABLO) to integrate data from multiple omics in a semi-supervised manner providing a balance between unsupervised methods that do not take into account known labels and supervised methods that do not take into account correspondence structures between omics. The method is based upon sGCCA (Tenenhaus et al al 2014) by including the labels as an additional block and implemented as part of the mixOmics package. </w:t>
      </w:r>
      <w:r w:rsidRPr="00295E3C">
        <w:rPr>
          <w:rFonts w:ascii="Helvetica" w:eastAsia="Times New Roman" w:hAnsi="Helvetica" w:cs="Times New Roman"/>
          <w:color w:val="000000"/>
          <w:sz w:val="20"/>
          <w:szCs w:val="20"/>
        </w:rPr>
        <w:br/>
      </w:r>
      <w:r w:rsidRPr="00295E3C">
        <w:rPr>
          <w:rFonts w:ascii="Helvetica" w:eastAsia="Times New Roman" w:hAnsi="Helvetica" w:cs="Times New Roman"/>
          <w:color w:val="000000"/>
          <w:sz w:val="20"/>
          <w:szCs w:val="20"/>
        </w:rPr>
        <w:br/>
        <w:t>Overall, the method and the results are presented in a clear manner and the method seems to provide a good balance between supervised and unsupervised approaches. The authors demonstrate the ability of the method to find correlated discriminative features in simulations and convincingly show that the method is able to infer discriminative and biological meaningful components in several applications. More care could be taken when discussing the relationship of the proposed methods to existing approaches and in evaluating its predictive performance.</w:t>
      </w:r>
      <w:r w:rsidRPr="00295E3C">
        <w:rPr>
          <w:rFonts w:ascii="Helvetica" w:eastAsia="Times New Roman" w:hAnsi="Helvetica" w:cs="Times New Roman"/>
          <w:color w:val="000000"/>
          <w:sz w:val="20"/>
          <w:szCs w:val="20"/>
        </w:rPr>
        <w:br/>
      </w:r>
      <w:r w:rsidRPr="00295E3C">
        <w:rPr>
          <w:rFonts w:ascii="Helvetica" w:eastAsia="Times New Roman" w:hAnsi="Helvetica" w:cs="Times New Roman"/>
          <w:color w:val="000000"/>
          <w:sz w:val="20"/>
          <w:szCs w:val="20"/>
        </w:rPr>
        <w:br/>
      </w:r>
      <w:r w:rsidRPr="00295E3C">
        <w:rPr>
          <w:rFonts w:ascii="Helvetica" w:eastAsia="Times New Roman" w:hAnsi="Helvetica" w:cs="Times New Roman"/>
          <w:color w:val="000000"/>
          <w:sz w:val="20"/>
          <w:szCs w:val="20"/>
        </w:rPr>
        <w:lastRenderedPageBreak/>
        <w:br/>
        <w:t>Major comments:</w:t>
      </w:r>
      <w:r w:rsidRPr="00295E3C">
        <w:rPr>
          <w:rFonts w:ascii="Helvetica" w:eastAsia="Times New Roman" w:hAnsi="Helvetica" w:cs="Times New Roman"/>
          <w:color w:val="000000"/>
          <w:sz w:val="20"/>
          <w:szCs w:val="20"/>
        </w:rPr>
        <w:br/>
        <w:t>1. In the introduction the authors comment on supervised and unsupervised methods, however they do not relate their method to existing methods that aim at partly supervised integration of multiple data types such as for example sparse Multi-Block Partial Least Squares or sparse supervised CCA. This relationship and the contributions should be discussed more carefully.</w:t>
      </w:r>
    </w:p>
    <w:p w14:paraId="0DEDC165" w14:textId="77777777" w:rsidR="00D36E1B" w:rsidRDefault="00D36E1B" w:rsidP="00295E3C">
      <w:pPr>
        <w:rPr>
          <w:rFonts w:ascii="Helvetica" w:eastAsia="Times New Roman" w:hAnsi="Helvetica" w:cs="Times New Roman"/>
          <w:color w:val="000000"/>
          <w:sz w:val="20"/>
          <w:szCs w:val="20"/>
        </w:rPr>
      </w:pPr>
      <w:r w:rsidRPr="002826C9">
        <w:rPr>
          <w:rFonts w:ascii="Helvetica" w:eastAsia="Times New Roman" w:hAnsi="Helvetica" w:cs="Times New Roman"/>
          <w:color w:val="000000"/>
          <w:sz w:val="20"/>
          <w:szCs w:val="20"/>
          <w:highlight w:val="yellow"/>
        </w:rPr>
        <w:t>Move existing methods from supplement to intro</w:t>
      </w:r>
    </w:p>
    <w:p w14:paraId="7521049F" w14:textId="0C425F40" w:rsidR="008D471F" w:rsidRDefault="00295E3C" w:rsidP="00295E3C">
      <w:pPr>
        <w:rPr>
          <w:ins w:id="118" w:author="Kim-Anh Le Cao" w:date="2018-08-30T09:08:00Z"/>
          <w:rFonts w:ascii="Helvetica" w:eastAsia="Times New Roman" w:hAnsi="Helvetica" w:cs="Times New Roman"/>
          <w:color w:val="000000"/>
          <w:sz w:val="20"/>
          <w:szCs w:val="20"/>
        </w:rPr>
      </w:pPr>
      <w:r w:rsidRPr="00295E3C">
        <w:rPr>
          <w:rFonts w:ascii="Helvetica" w:eastAsia="Times New Roman" w:hAnsi="Helvetica" w:cs="Times New Roman"/>
          <w:color w:val="000000"/>
          <w:sz w:val="20"/>
          <w:szCs w:val="20"/>
        </w:rPr>
        <w:br/>
        <w:t xml:space="preserve">2. The authors convincingly demonstrate that the method is very good at finding biological meaningful components that well discriminate phenotypic groups. In terms of predictive performance there seems to be a risk, when concentrating on correlations between data sets, that DIABLO (with full or partly full design matrix) could overlook single strongly discriminative features in a data set when these have little correlation to other omic data sets. For example, in the simulation study DIABLO_Full mainly discovers correlated discriminative features. Would the method be able to discover all 180 discriminative features if 60 instead of 30 variables were selected from each data set? In addition, it would also be good to see a method comparison in terms of classification performance on real data (e.g. on the benchmark data sets by Wang et al 2014) using </w:t>
      </w:r>
      <w:r w:rsidRPr="008952AC">
        <w:rPr>
          <w:rFonts w:ascii="Helvetica" w:eastAsia="Times New Roman" w:hAnsi="Helvetica" w:cs="Times New Roman"/>
          <w:color w:val="000000"/>
          <w:sz w:val="20"/>
          <w:szCs w:val="20"/>
          <w:highlight w:val="yellow"/>
          <w:rPrChange w:id="119" w:author="Kim-Anh Le Cao" w:date="2018-08-23T08:58:00Z">
            <w:rPr>
              <w:rFonts w:ascii="Helvetica" w:eastAsia="Times New Roman" w:hAnsi="Helvetica" w:cs="Times New Roman"/>
              <w:color w:val="000000"/>
              <w:sz w:val="20"/>
              <w:szCs w:val="20"/>
            </w:rPr>
          </w:rPrChange>
        </w:rPr>
        <w:t>independent test sets</w:t>
      </w:r>
      <w:r w:rsidRPr="00295E3C">
        <w:rPr>
          <w:rFonts w:ascii="Helvetica" w:eastAsia="Times New Roman" w:hAnsi="Helvetica" w:cs="Times New Roman"/>
          <w:color w:val="000000"/>
          <w:sz w:val="20"/>
          <w:szCs w:val="20"/>
        </w:rPr>
        <w:t>. </w:t>
      </w:r>
    </w:p>
    <w:p w14:paraId="260A54C3" w14:textId="77777777" w:rsidR="009261E9" w:rsidRDefault="00300C9A" w:rsidP="00300C9A">
      <w:pPr>
        <w:rPr>
          <w:ins w:id="120" w:author="Kim-Anh Le Cao" w:date="2018-08-30T09:10:00Z"/>
          <w:rFonts w:ascii="Helvetica" w:eastAsia="Times New Roman" w:hAnsi="Helvetica" w:cs="Times New Roman"/>
          <w:color w:val="4472C4" w:themeColor="accent1"/>
          <w:sz w:val="20"/>
          <w:szCs w:val="20"/>
        </w:rPr>
      </w:pPr>
      <w:ins w:id="121" w:author="Kim-Anh Le Cao" w:date="2018-08-30T09:08:00Z">
        <w:r w:rsidRPr="00E21D4D">
          <w:rPr>
            <w:rFonts w:ascii="Helvetica" w:eastAsia="Times New Roman" w:hAnsi="Helvetica" w:cs="Times New Roman"/>
            <w:color w:val="4472C4" w:themeColor="accent1"/>
            <w:sz w:val="20"/>
            <w:szCs w:val="20"/>
          </w:rPr>
          <w:t>30/08</w:t>
        </w:r>
        <w:r>
          <w:rPr>
            <w:rFonts w:ascii="Helvetica" w:eastAsia="Times New Roman" w:hAnsi="Helvetica" w:cs="Times New Roman"/>
            <w:color w:val="4472C4" w:themeColor="accent1"/>
            <w:sz w:val="20"/>
            <w:szCs w:val="20"/>
          </w:rPr>
          <w:t xml:space="preserve">: </w:t>
        </w:r>
      </w:ins>
    </w:p>
    <w:p w14:paraId="40BCBE6B" w14:textId="755C8480" w:rsidR="00300C9A" w:rsidRDefault="00300C9A">
      <w:pPr>
        <w:pStyle w:val="ListParagraph"/>
        <w:numPr>
          <w:ilvl w:val="0"/>
          <w:numId w:val="1"/>
        </w:numPr>
        <w:rPr>
          <w:ins w:id="122" w:author="Kim-Anh Le Cao" w:date="2018-08-30T09:10:00Z"/>
          <w:rFonts w:ascii="Helvetica" w:eastAsia="Times New Roman" w:hAnsi="Helvetica" w:cs="Times New Roman"/>
          <w:color w:val="4472C4" w:themeColor="accent1"/>
          <w:sz w:val="20"/>
          <w:szCs w:val="20"/>
        </w:rPr>
        <w:pPrChange w:id="123" w:author="Kim-Anh Le Cao" w:date="2018-08-30T09:10:00Z">
          <w:pPr/>
        </w:pPrChange>
      </w:pPr>
      <w:ins w:id="124" w:author="Kim-Anh Le Cao" w:date="2018-08-30T09:08:00Z">
        <w:r w:rsidRPr="009261E9">
          <w:rPr>
            <w:rFonts w:ascii="Helvetica" w:eastAsia="Times New Roman" w:hAnsi="Helvetica" w:cs="Times New Roman"/>
            <w:color w:val="4472C4" w:themeColor="accent1"/>
            <w:sz w:val="20"/>
            <w:szCs w:val="20"/>
            <w:rPrChange w:id="125" w:author="Kim-Anh Le Cao" w:date="2018-08-30T09:10:00Z">
              <w:rPr/>
            </w:rPrChange>
          </w:rPr>
          <w:t>simu data: extending keepX retrieved the nonCorDis variables and improved classif error rate</w:t>
        </w:r>
      </w:ins>
    </w:p>
    <w:p w14:paraId="79541882" w14:textId="76C313F1" w:rsidR="009261E9" w:rsidRPr="009261E9" w:rsidRDefault="009261E9">
      <w:pPr>
        <w:pStyle w:val="ListParagraph"/>
        <w:numPr>
          <w:ilvl w:val="0"/>
          <w:numId w:val="1"/>
        </w:numPr>
        <w:rPr>
          <w:ins w:id="126" w:author="Kim-Anh Le Cao" w:date="2018-08-30T09:08:00Z"/>
          <w:rFonts w:ascii="Helvetica" w:eastAsia="Times New Roman" w:hAnsi="Helvetica" w:cs="Times New Roman"/>
          <w:color w:val="4472C4" w:themeColor="accent1"/>
          <w:sz w:val="20"/>
          <w:szCs w:val="20"/>
          <w:rPrChange w:id="127" w:author="Kim-Anh Le Cao" w:date="2018-08-30T09:10:00Z">
            <w:rPr>
              <w:ins w:id="128" w:author="Kim-Anh Le Cao" w:date="2018-08-30T09:08:00Z"/>
            </w:rPr>
          </w:rPrChange>
        </w:rPr>
        <w:pPrChange w:id="129" w:author="Kim-Anh Le Cao" w:date="2018-08-30T09:10:00Z">
          <w:pPr/>
        </w:pPrChange>
      </w:pPr>
      <w:ins w:id="130" w:author="Kim-Anh Le Cao" w:date="2018-08-30T09:10:00Z">
        <w:r>
          <w:rPr>
            <w:rFonts w:ascii="Helvetica" w:eastAsia="Times New Roman" w:hAnsi="Helvetica" w:cs="Times New Roman"/>
            <w:color w:val="4472C4" w:themeColor="accent1"/>
            <w:sz w:val="20"/>
            <w:szCs w:val="20"/>
          </w:rPr>
          <w:t>currently putting a fine tuning grid to see whether we identify the correct variables, so far so good.</w:t>
        </w:r>
      </w:ins>
    </w:p>
    <w:p w14:paraId="694CC209" w14:textId="77777777" w:rsidR="00300C9A" w:rsidRDefault="00300C9A" w:rsidP="00295E3C">
      <w:pPr>
        <w:rPr>
          <w:rFonts w:ascii="Helvetica" w:eastAsia="Times New Roman" w:hAnsi="Helvetica" w:cs="Times New Roman"/>
          <w:color w:val="000000"/>
          <w:sz w:val="20"/>
          <w:szCs w:val="20"/>
        </w:rPr>
      </w:pPr>
    </w:p>
    <w:p w14:paraId="0EBB4C2A" w14:textId="3C90810B" w:rsidR="008D471F" w:rsidRPr="00F27CC8" w:rsidRDefault="004E7B87" w:rsidP="00295E3C">
      <w:pPr>
        <w:rPr>
          <w:ins w:id="131" w:author="Kim-Anh Le Cao" w:date="2018-08-23T08:55:00Z"/>
          <w:rFonts w:ascii="Helvetica" w:eastAsia="Times New Roman" w:hAnsi="Helvetica" w:cs="Times New Roman"/>
          <w:color w:val="000000"/>
          <w:sz w:val="20"/>
          <w:szCs w:val="20"/>
          <w:highlight w:val="yellow"/>
          <w:rPrChange w:id="132" w:author="Kim-Anh Le Cao" w:date="2018-08-23T08:56:00Z">
            <w:rPr>
              <w:ins w:id="133" w:author="Kim-Anh Le Cao" w:date="2018-08-23T08:55:00Z"/>
              <w:rFonts w:ascii="Helvetica" w:eastAsia="Times New Roman" w:hAnsi="Helvetica" w:cs="Times New Roman"/>
              <w:color w:val="000000"/>
              <w:sz w:val="20"/>
              <w:szCs w:val="20"/>
            </w:rPr>
          </w:rPrChange>
        </w:rPr>
      </w:pPr>
      <w:commentRangeStart w:id="134"/>
      <w:r w:rsidRPr="00F27CC8">
        <w:rPr>
          <w:rFonts w:ascii="Helvetica" w:eastAsia="Times New Roman" w:hAnsi="Helvetica" w:cs="Times New Roman"/>
          <w:color w:val="000000"/>
          <w:sz w:val="20"/>
          <w:szCs w:val="20"/>
          <w:highlight w:val="yellow"/>
        </w:rPr>
        <w:t>For the simulation study: use 2 components</w:t>
      </w:r>
    </w:p>
    <w:p w14:paraId="0EB348C2" w14:textId="63A22252" w:rsidR="005A33FD" w:rsidRPr="00F27CC8" w:rsidRDefault="005A33FD" w:rsidP="00295E3C">
      <w:pPr>
        <w:rPr>
          <w:ins w:id="135" w:author="Kim-Anh Le Cao" w:date="2018-08-23T08:56:00Z"/>
          <w:rFonts w:ascii="Helvetica" w:eastAsia="Times New Roman" w:hAnsi="Helvetica" w:cs="Times New Roman"/>
          <w:color w:val="000000"/>
          <w:sz w:val="20"/>
          <w:szCs w:val="20"/>
          <w:highlight w:val="yellow"/>
          <w:rPrChange w:id="136" w:author="Kim-Anh Le Cao" w:date="2018-08-23T08:56:00Z">
            <w:rPr>
              <w:ins w:id="137" w:author="Kim-Anh Le Cao" w:date="2018-08-23T08:56:00Z"/>
              <w:rFonts w:ascii="Helvetica" w:eastAsia="Times New Roman" w:hAnsi="Helvetica" w:cs="Times New Roman"/>
              <w:color w:val="000000"/>
              <w:sz w:val="20"/>
              <w:szCs w:val="20"/>
            </w:rPr>
          </w:rPrChange>
        </w:rPr>
      </w:pPr>
      <w:ins w:id="138" w:author="Kim-Anh Le Cao" w:date="2018-08-23T08:55:00Z">
        <w:r w:rsidRPr="00F27CC8">
          <w:rPr>
            <w:rFonts w:ascii="Helvetica" w:eastAsia="Times New Roman" w:hAnsi="Helvetica" w:cs="Times New Roman"/>
            <w:color w:val="000000"/>
            <w:sz w:val="20"/>
            <w:szCs w:val="20"/>
            <w:highlight w:val="yellow"/>
            <w:rPrChange w:id="139" w:author="Kim-Anh Le Cao" w:date="2018-08-23T08:56:00Z">
              <w:rPr>
                <w:rFonts w:ascii="Helvetica" w:eastAsia="Times New Roman" w:hAnsi="Helvetica" w:cs="Times New Roman"/>
                <w:color w:val="000000"/>
                <w:sz w:val="20"/>
                <w:szCs w:val="20"/>
              </w:rPr>
            </w:rPrChange>
          </w:rPr>
          <w:t>Selecting 60</w:t>
        </w:r>
      </w:ins>
      <w:ins w:id="140" w:author="Kim-Anh Le Cao" w:date="2018-08-23T08:56:00Z">
        <w:r w:rsidR="003822EE" w:rsidRPr="00F27CC8">
          <w:rPr>
            <w:rFonts w:ascii="Helvetica" w:eastAsia="Times New Roman" w:hAnsi="Helvetica" w:cs="Times New Roman"/>
            <w:color w:val="000000"/>
            <w:sz w:val="20"/>
            <w:szCs w:val="20"/>
            <w:highlight w:val="yellow"/>
            <w:rPrChange w:id="141" w:author="Kim-Anh Le Cao" w:date="2018-08-23T08:56:00Z">
              <w:rPr>
                <w:rFonts w:ascii="Helvetica" w:eastAsia="Times New Roman" w:hAnsi="Helvetica" w:cs="Times New Roman"/>
                <w:color w:val="000000"/>
                <w:sz w:val="20"/>
                <w:szCs w:val="20"/>
              </w:rPr>
            </w:rPrChange>
          </w:rPr>
          <w:t xml:space="preserve"> on 1 comp</w:t>
        </w:r>
      </w:ins>
      <w:ins w:id="142" w:author="Kim-Anh Le Cao" w:date="2018-08-23T08:55:00Z">
        <w:r w:rsidRPr="00F27CC8">
          <w:rPr>
            <w:rFonts w:ascii="Helvetica" w:eastAsia="Times New Roman" w:hAnsi="Helvetica" w:cs="Times New Roman"/>
            <w:color w:val="000000"/>
            <w:sz w:val="20"/>
            <w:szCs w:val="20"/>
            <w:highlight w:val="yellow"/>
            <w:rPrChange w:id="143" w:author="Kim-Anh Le Cao" w:date="2018-08-23T08:56:00Z">
              <w:rPr>
                <w:rFonts w:ascii="Helvetica" w:eastAsia="Times New Roman" w:hAnsi="Helvetica" w:cs="Times New Roman"/>
                <w:color w:val="000000"/>
                <w:sz w:val="20"/>
                <w:szCs w:val="20"/>
              </w:rPr>
            </w:rPrChange>
          </w:rPr>
          <w:t>: would this improve performance?? And that may answer reviewer 1</w:t>
        </w:r>
      </w:ins>
    </w:p>
    <w:p w14:paraId="5E0B91A2" w14:textId="145AB972" w:rsidR="003822EE" w:rsidRDefault="003822EE" w:rsidP="00295E3C">
      <w:pPr>
        <w:rPr>
          <w:rFonts w:ascii="Helvetica" w:eastAsia="Times New Roman" w:hAnsi="Helvetica" w:cs="Times New Roman"/>
          <w:color w:val="000000"/>
          <w:sz w:val="20"/>
          <w:szCs w:val="20"/>
        </w:rPr>
      </w:pPr>
      <w:ins w:id="144" w:author="Kim-Anh Le Cao" w:date="2018-08-23T08:56:00Z">
        <w:r w:rsidRPr="00F27CC8">
          <w:rPr>
            <w:rFonts w:ascii="Helvetica" w:eastAsia="Times New Roman" w:hAnsi="Helvetica" w:cs="Times New Roman"/>
            <w:color w:val="000000"/>
            <w:sz w:val="20"/>
            <w:szCs w:val="20"/>
            <w:highlight w:val="yellow"/>
            <w:rPrChange w:id="145" w:author="Kim-Anh Le Cao" w:date="2018-08-23T08:56:00Z">
              <w:rPr>
                <w:rFonts w:ascii="Helvetica" w:eastAsia="Times New Roman" w:hAnsi="Helvetica" w:cs="Times New Roman"/>
                <w:color w:val="000000"/>
                <w:sz w:val="20"/>
                <w:szCs w:val="20"/>
              </w:rPr>
            </w:rPrChange>
          </w:rPr>
          <w:t>Try tuning</w:t>
        </w:r>
      </w:ins>
      <w:ins w:id="146" w:author="Kim-Anh Le Cao" w:date="2018-08-23T08:57:00Z">
        <w:r w:rsidR="00D73B54">
          <w:rPr>
            <w:rFonts w:ascii="Helvetica" w:eastAsia="Times New Roman" w:hAnsi="Helvetica" w:cs="Times New Roman"/>
            <w:color w:val="000000"/>
            <w:sz w:val="20"/>
            <w:szCs w:val="20"/>
          </w:rPr>
          <w:t xml:space="preserve"> too</w:t>
        </w:r>
        <w:commentRangeEnd w:id="134"/>
        <w:r w:rsidR="008952AC">
          <w:rPr>
            <w:rStyle w:val="CommentReference"/>
          </w:rPr>
          <w:commentReference w:id="134"/>
        </w:r>
      </w:ins>
    </w:p>
    <w:p w14:paraId="4265993C" w14:textId="77777777" w:rsidR="008D471F" w:rsidRDefault="008D471F" w:rsidP="00295E3C">
      <w:pPr>
        <w:rPr>
          <w:rFonts w:ascii="Helvetica" w:eastAsia="Times New Roman" w:hAnsi="Helvetica" w:cs="Times New Roman"/>
          <w:color w:val="000000"/>
          <w:sz w:val="20"/>
          <w:szCs w:val="20"/>
        </w:rPr>
      </w:pPr>
    </w:p>
    <w:p w14:paraId="3475941E" w14:textId="09F7AC5C" w:rsidR="00BF7033" w:rsidRDefault="00BF7033" w:rsidP="00295E3C">
      <w:pPr>
        <w:rPr>
          <w:ins w:id="147" w:author="Kim-Anh Le Cao" w:date="2018-08-23T09:02:00Z"/>
          <w:rFonts w:ascii="Helvetica" w:eastAsia="Times New Roman" w:hAnsi="Helvetica" w:cs="Times New Roman"/>
          <w:color w:val="000000"/>
          <w:sz w:val="20"/>
          <w:szCs w:val="20"/>
          <w:highlight w:val="yellow"/>
        </w:rPr>
      </w:pPr>
      <w:r w:rsidRPr="00E03753">
        <w:rPr>
          <w:rFonts w:ascii="Helvetica" w:eastAsia="Times New Roman" w:hAnsi="Helvetica" w:cs="Times New Roman"/>
          <w:color w:val="000000"/>
          <w:sz w:val="20"/>
          <w:szCs w:val="20"/>
          <w:highlight w:val="yellow"/>
        </w:rPr>
        <w:t>Classification performance on real data?</w:t>
      </w:r>
      <w:r w:rsidR="00E03753" w:rsidRPr="00E03753">
        <w:rPr>
          <w:rFonts w:ascii="Helvetica" w:eastAsia="Times New Roman" w:hAnsi="Helvetica" w:cs="Times New Roman"/>
          <w:color w:val="000000"/>
          <w:sz w:val="20"/>
          <w:szCs w:val="20"/>
          <w:highlight w:val="yellow"/>
        </w:rPr>
        <w:t xml:space="preserve"> Figure 2 (compare types of features selected between supervised and unsupervised methods)</w:t>
      </w:r>
    </w:p>
    <w:p w14:paraId="7D9BEBEE" w14:textId="1AEFD03F" w:rsidR="008952AC" w:rsidRDefault="008952AC" w:rsidP="00295E3C">
      <w:pPr>
        <w:rPr>
          <w:ins w:id="148" w:author="Kim-Anh Le Cao" w:date="2018-08-23T09:03:00Z"/>
          <w:rFonts w:ascii="Helvetica" w:eastAsia="Times New Roman" w:hAnsi="Helvetica" w:cs="Times New Roman"/>
          <w:color w:val="000000"/>
          <w:sz w:val="20"/>
          <w:szCs w:val="20"/>
          <w:highlight w:val="yellow"/>
        </w:rPr>
      </w:pPr>
      <w:ins w:id="149" w:author="Kim-Anh Le Cao" w:date="2018-08-23T09:02:00Z">
        <w:r>
          <w:rPr>
            <w:rFonts w:ascii="Helvetica" w:eastAsia="Times New Roman" w:hAnsi="Helvetica" w:cs="Times New Roman"/>
            <w:color w:val="000000"/>
            <w:sz w:val="20"/>
            <w:szCs w:val="20"/>
            <w:highlight w:val="yellow"/>
          </w:rPr>
          <w:t xml:space="preserve">Breast cancer: run the other </w:t>
        </w:r>
      </w:ins>
      <w:ins w:id="150" w:author="Kim-Anh Le Cao" w:date="2018-08-23T09:03:00Z">
        <w:r>
          <w:rPr>
            <w:rFonts w:ascii="Helvetica" w:eastAsia="Times New Roman" w:hAnsi="Helvetica" w:cs="Times New Roman"/>
            <w:color w:val="000000"/>
            <w:sz w:val="20"/>
            <w:szCs w:val="20"/>
            <w:highlight w:val="yellow"/>
          </w:rPr>
          <w:t xml:space="preserve">4 </w:t>
        </w:r>
      </w:ins>
      <w:ins w:id="151" w:author="Kim-Anh Le Cao" w:date="2018-08-23T09:02:00Z">
        <w:r>
          <w:rPr>
            <w:rFonts w:ascii="Helvetica" w:eastAsia="Times New Roman" w:hAnsi="Helvetica" w:cs="Times New Roman"/>
            <w:color w:val="000000"/>
            <w:sz w:val="20"/>
            <w:szCs w:val="20"/>
            <w:highlight w:val="yellow"/>
          </w:rPr>
          <w:t>relevant methods to calculate error rate (same number of features?</w:t>
        </w:r>
      </w:ins>
      <w:ins w:id="152" w:author="Kim-Anh Le Cao" w:date="2018-08-23T09:04:00Z">
        <w:r>
          <w:rPr>
            <w:rFonts w:ascii="Helvetica" w:eastAsia="Times New Roman" w:hAnsi="Helvetica" w:cs="Times New Roman"/>
            <w:color w:val="000000"/>
            <w:sz w:val="20"/>
            <w:szCs w:val="20"/>
            <w:highlight w:val="yellow"/>
          </w:rPr>
          <w:t xml:space="preserve"> Compare overlap features</w:t>
        </w:r>
      </w:ins>
      <w:ins w:id="153" w:author="Kim-Anh Le Cao" w:date="2018-08-23T09:02:00Z">
        <w:r>
          <w:rPr>
            <w:rFonts w:ascii="Helvetica" w:eastAsia="Times New Roman" w:hAnsi="Helvetica" w:cs="Times New Roman"/>
            <w:color w:val="000000"/>
            <w:sz w:val="20"/>
            <w:szCs w:val="20"/>
            <w:highlight w:val="yellow"/>
          </w:rPr>
          <w:t xml:space="preserve">). </w:t>
        </w:r>
      </w:ins>
      <w:ins w:id="154" w:author="Kim-Anh Le Cao" w:date="2018-08-23T09:03:00Z">
        <w:r>
          <w:rPr>
            <w:rFonts w:ascii="Helvetica" w:eastAsia="Times New Roman" w:hAnsi="Helvetica" w:cs="Times New Roman"/>
            <w:color w:val="000000"/>
            <w:sz w:val="20"/>
            <w:szCs w:val="20"/>
            <w:highlight w:val="yellow"/>
          </w:rPr>
          <w:t>And run on the test set</w:t>
        </w:r>
      </w:ins>
    </w:p>
    <w:p w14:paraId="2B449C51" w14:textId="5BC9BE5D" w:rsidR="008952AC" w:rsidRPr="001B614C" w:rsidRDefault="008952AC" w:rsidP="00295E3C">
      <w:pPr>
        <w:rPr>
          <w:ins w:id="155" w:author="Kim-Anh Le Cao" w:date="2018-08-23T09:03:00Z"/>
          <w:rFonts w:ascii="Helvetica" w:eastAsia="Times New Roman" w:hAnsi="Helvetica" w:cs="Times New Roman"/>
          <w:color w:val="FF0000"/>
          <w:sz w:val="20"/>
          <w:szCs w:val="20"/>
          <w:highlight w:val="yellow"/>
          <w:rPrChange w:id="156" w:author="Kim-Anh Le Cao" w:date="2018-08-30T09:34:00Z">
            <w:rPr>
              <w:ins w:id="157" w:author="Kim-Anh Le Cao" w:date="2018-08-23T09:03:00Z"/>
              <w:rFonts w:ascii="Helvetica" w:eastAsia="Times New Roman" w:hAnsi="Helvetica" w:cs="Times New Roman"/>
              <w:color w:val="000000"/>
              <w:sz w:val="20"/>
              <w:szCs w:val="20"/>
              <w:highlight w:val="yellow"/>
            </w:rPr>
          </w:rPrChange>
        </w:rPr>
      </w:pPr>
      <w:ins w:id="158" w:author="Kim-Anh Le Cao" w:date="2018-08-23T09:03:00Z">
        <w:r w:rsidRPr="001B614C">
          <w:rPr>
            <w:rFonts w:ascii="Helvetica" w:eastAsia="Times New Roman" w:hAnsi="Helvetica" w:cs="Times New Roman"/>
            <w:color w:val="FF0000"/>
            <w:sz w:val="20"/>
            <w:szCs w:val="20"/>
            <w:highlight w:val="yellow"/>
            <w:rPrChange w:id="159" w:author="Kim-Anh Le Cao" w:date="2018-08-30T09:34:00Z">
              <w:rPr>
                <w:rFonts w:ascii="Helvetica" w:eastAsia="Times New Roman" w:hAnsi="Helvetica" w:cs="Times New Roman"/>
                <w:color w:val="000000"/>
                <w:sz w:val="20"/>
                <w:szCs w:val="20"/>
                <w:highlight w:val="yellow"/>
              </w:rPr>
            </w:rPrChange>
          </w:rPr>
          <w:t>Wang datasets: see if any test set?</w:t>
        </w:r>
      </w:ins>
    </w:p>
    <w:p w14:paraId="6598DF95" w14:textId="2BFEAA8D" w:rsidR="008952AC" w:rsidRDefault="008952AC" w:rsidP="00295E3C">
      <w:pPr>
        <w:rPr>
          <w:ins w:id="160" w:author="Kim-Anh Le Cao" w:date="2018-08-23T09:05:00Z"/>
          <w:rFonts w:ascii="Helvetica" w:eastAsia="Times New Roman" w:hAnsi="Helvetica" w:cs="Times New Roman"/>
          <w:color w:val="000000"/>
          <w:sz w:val="20"/>
          <w:szCs w:val="20"/>
          <w:highlight w:val="yellow"/>
        </w:rPr>
      </w:pPr>
      <w:ins w:id="161" w:author="Kim-Anh Le Cao" w:date="2018-08-23T09:03:00Z">
        <w:r>
          <w:rPr>
            <w:rFonts w:ascii="Helvetica" w:eastAsia="Times New Roman" w:hAnsi="Helvetica" w:cs="Times New Roman"/>
            <w:color w:val="000000"/>
            <w:sz w:val="20"/>
            <w:szCs w:val="20"/>
            <w:highlight w:val="yellow"/>
          </w:rPr>
          <w:t>Asthma: report error rate</w:t>
        </w:r>
      </w:ins>
    </w:p>
    <w:p w14:paraId="63E1A89B" w14:textId="6AECA56E" w:rsidR="008952AC" w:rsidRDefault="008952AC" w:rsidP="00295E3C">
      <w:pPr>
        <w:rPr>
          <w:ins w:id="162" w:author="Kim-Anh Le Cao" w:date="2018-08-23T09:03:00Z"/>
          <w:rFonts w:ascii="Helvetica" w:eastAsia="Times New Roman" w:hAnsi="Helvetica" w:cs="Times New Roman"/>
          <w:color w:val="000000"/>
          <w:sz w:val="20"/>
          <w:szCs w:val="20"/>
          <w:highlight w:val="yellow"/>
        </w:rPr>
      </w:pPr>
      <w:ins w:id="163" w:author="Kim-Anh Le Cao" w:date="2018-08-23T09:05:00Z">
        <w:r>
          <w:rPr>
            <w:rFonts w:ascii="Helvetica" w:eastAsia="Times New Roman" w:hAnsi="Helvetica" w:cs="Times New Roman"/>
            <w:color w:val="000000"/>
            <w:sz w:val="20"/>
            <w:szCs w:val="20"/>
            <w:highlight w:val="yellow"/>
          </w:rPr>
          <w:t xml:space="preserve">Benchmark data sets: </w:t>
        </w:r>
      </w:ins>
      <w:ins w:id="164" w:author="Kim-Anh Le Cao" w:date="2018-08-23T09:06:00Z">
        <w:r>
          <w:rPr>
            <w:rFonts w:ascii="Helvetica" w:eastAsia="Times New Roman" w:hAnsi="Helvetica" w:cs="Times New Roman"/>
            <w:color w:val="000000"/>
            <w:sz w:val="20"/>
            <w:szCs w:val="20"/>
            <w:highlight w:val="yellow"/>
          </w:rPr>
          <w:t>put here error rates and we discuss</w:t>
        </w:r>
      </w:ins>
    </w:p>
    <w:p w14:paraId="3EF45116" w14:textId="3DD7965A" w:rsidR="008952AC" w:rsidRPr="00E03753" w:rsidDel="008952AC" w:rsidRDefault="008952AC" w:rsidP="00295E3C">
      <w:pPr>
        <w:rPr>
          <w:del w:id="165" w:author="Kim-Anh Le Cao" w:date="2018-08-23T09:04:00Z"/>
          <w:rFonts w:ascii="Helvetica" w:eastAsia="Times New Roman" w:hAnsi="Helvetica" w:cs="Times New Roman"/>
          <w:color w:val="000000"/>
          <w:sz w:val="20"/>
          <w:szCs w:val="20"/>
          <w:highlight w:val="yellow"/>
        </w:rPr>
      </w:pPr>
    </w:p>
    <w:p w14:paraId="269FE76A" w14:textId="12AFE0FA" w:rsidR="00E03753" w:rsidRPr="00E03753" w:rsidDel="008952AC" w:rsidRDefault="00E03753" w:rsidP="00295E3C">
      <w:pPr>
        <w:rPr>
          <w:del w:id="166" w:author="Kim-Anh Le Cao" w:date="2018-08-23T09:04:00Z"/>
          <w:rFonts w:ascii="Helvetica" w:eastAsia="Times New Roman" w:hAnsi="Helvetica" w:cs="Times New Roman"/>
          <w:color w:val="000000"/>
          <w:sz w:val="20"/>
          <w:szCs w:val="20"/>
          <w:highlight w:val="yellow"/>
        </w:rPr>
      </w:pPr>
    </w:p>
    <w:p w14:paraId="6D512F23" w14:textId="12AB3B4B" w:rsidR="00E03753" w:rsidDel="008952AC" w:rsidRDefault="00E03753" w:rsidP="00295E3C">
      <w:pPr>
        <w:rPr>
          <w:del w:id="167" w:author="Kim-Anh Le Cao" w:date="2018-08-23T09:04:00Z"/>
          <w:rFonts w:ascii="Helvetica" w:eastAsia="Times New Roman" w:hAnsi="Helvetica" w:cs="Times New Roman"/>
          <w:color w:val="000000"/>
          <w:sz w:val="20"/>
          <w:szCs w:val="20"/>
        </w:rPr>
      </w:pPr>
      <w:del w:id="168" w:author="Kim-Anh Le Cao" w:date="2018-08-23T09:04:00Z">
        <w:r w:rsidRPr="00E03753" w:rsidDel="008952AC">
          <w:rPr>
            <w:rFonts w:ascii="Helvetica" w:eastAsia="Times New Roman" w:hAnsi="Helvetica" w:cs="Times New Roman"/>
            <w:color w:val="000000"/>
            <w:sz w:val="20"/>
            <w:szCs w:val="20"/>
            <w:highlight w:val="yellow"/>
          </w:rPr>
          <w:delText>Compare classification performance for the breast cancer study only!</w:delText>
        </w:r>
      </w:del>
    </w:p>
    <w:p w14:paraId="63B18315" w14:textId="77777777" w:rsidR="008952AC" w:rsidRDefault="00295E3C" w:rsidP="00295E3C">
      <w:pPr>
        <w:rPr>
          <w:ins w:id="169" w:author="Kim-Anh Le Cao" w:date="2018-08-23T09:04:00Z"/>
          <w:rFonts w:ascii="Helvetica" w:eastAsia="Times New Roman" w:hAnsi="Helvetica" w:cs="Times New Roman"/>
          <w:color w:val="000000"/>
          <w:sz w:val="20"/>
          <w:szCs w:val="20"/>
        </w:rPr>
      </w:pPr>
      <w:r w:rsidRPr="00295E3C">
        <w:rPr>
          <w:rFonts w:ascii="Helvetica" w:eastAsia="Times New Roman" w:hAnsi="Helvetica" w:cs="Times New Roman"/>
          <w:color w:val="000000"/>
          <w:sz w:val="20"/>
          <w:szCs w:val="20"/>
        </w:rPr>
        <w:br/>
        <w:t>3. To find sparse solutions the method requires the users to choose the number active variables per dataset. However, it is unclear how users should make an informed decision on this quantity, as an exhaustive grid search can be very expensive. How sensitive is the method to this choice (which possibly could lead to strong over- or under-fitting)? </w:t>
      </w:r>
      <w:r w:rsidRPr="00295E3C">
        <w:rPr>
          <w:rFonts w:ascii="Helvetica" w:eastAsia="Times New Roman" w:hAnsi="Helvetica" w:cs="Times New Roman"/>
          <w:color w:val="000000"/>
          <w:sz w:val="20"/>
          <w:szCs w:val="20"/>
        </w:rPr>
        <w:br/>
      </w:r>
      <w:r w:rsidR="00A63793" w:rsidRPr="00A63793">
        <w:rPr>
          <w:rFonts w:ascii="Helvetica" w:eastAsia="Times New Roman" w:hAnsi="Helvetica" w:cs="Times New Roman"/>
          <w:color w:val="000000"/>
          <w:sz w:val="20"/>
          <w:szCs w:val="20"/>
          <w:highlight w:val="yellow"/>
        </w:rPr>
        <w:t>- explain parameter tuning</w:t>
      </w:r>
      <w:ins w:id="170" w:author="Kim-Anh Le Cao" w:date="2018-08-23T09:04:00Z">
        <w:r w:rsidR="008952AC">
          <w:rPr>
            <w:rFonts w:ascii="Helvetica" w:eastAsia="Times New Roman" w:hAnsi="Helvetica" w:cs="Times New Roman"/>
            <w:color w:val="000000"/>
            <w:sz w:val="20"/>
            <w:szCs w:val="20"/>
          </w:rPr>
          <w:t>: show error rate vs keepX.</w:t>
        </w:r>
      </w:ins>
    </w:p>
    <w:p w14:paraId="4EB4728E" w14:textId="22A65FAF" w:rsidR="00EE24BD" w:rsidRDefault="00295E3C" w:rsidP="00295E3C">
      <w:pPr>
        <w:rPr>
          <w:rFonts w:ascii="Helvetica" w:eastAsia="Times New Roman" w:hAnsi="Helvetica" w:cs="Times New Roman"/>
          <w:color w:val="000000"/>
          <w:sz w:val="20"/>
          <w:szCs w:val="20"/>
        </w:rPr>
      </w:pPr>
      <w:r w:rsidRPr="00295E3C">
        <w:rPr>
          <w:rFonts w:ascii="Helvetica" w:eastAsia="Times New Roman" w:hAnsi="Helvetica" w:cs="Times New Roman"/>
          <w:color w:val="000000"/>
          <w:sz w:val="20"/>
          <w:szCs w:val="20"/>
        </w:rPr>
        <w:br/>
      </w:r>
      <w:r w:rsidRPr="00295E3C">
        <w:rPr>
          <w:rFonts w:ascii="Helvetica" w:eastAsia="Times New Roman" w:hAnsi="Helvetica" w:cs="Times New Roman"/>
          <w:color w:val="000000"/>
          <w:sz w:val="20"/>
          <w:szCs w:val="20"/>
        </w:rPr>
        <w:br/>
        <w:t>Minor comments:</w:t>
      </w:r>
      <w:r w:rsidRPr="00295E3C">
        <w:rPr>
          <w:rFonts w:ascii="Helvetica" w:eastAsia="Times New Roman" w:hAnsi="Helvetica" w:cs="Times New Roman"/>
          <w:color w:val="000000"/>
          <w:sz w:val="20"/>
          <w:szCs w:val="20"/>
        </w:rPr>
        <w:br/>
        <w:t>1. In ‘parameter tuning’ it is unclear what is meant by ‘first component’ in l.27 p. 9. Which design matrix is used to calculate this component?</w:t>
      </w:r>
      <w:r w:rsidRPr="00295E3C">
        <w:rPr>
          <w:rFonts w:ascii="Helvetica" w:eastAsia="Times New Roman" w:hAnsi="Helvetica" w:cs="Times New Roman"/>
          <w:color w:val="000000"/>
          <w:sz w:val="20"/>
          <w:szCs w:val="20"/>
        </w:rPr>
        <w:br/>
        <w:t>2. The description of visualisation outputs on p. 10 would profit from an illustration in a supplementary figure or including pointers to a corresponding figure in subsequent analyses.</w:t>
      </w:r>
      <w:r w:rsidRPr="00295E3C">
        <w:rPr>
          <w:rFonts w:ascii="Helvetica" w:eastAsia="Times New Roman" w:hAnsi="Helvetica" w:cs="Times New Roman"/>
          <w:color w:val="000000"/>
          <w:sz w:val="20"/>
          <w:szCs w:val="20"/>
        </w:rPr>
        <w:br/>
        <w:t>3. alpha is missing in the objective of equation in p.6, l.7 and has inconsistent sub/superscripts in the equation</w:t>
      </w:r>
      <w:r w:rsidRPr="00295E3C">
        <w:rPr>
          <w:rFonts w:ascii="Helvetica" w:eastAsia="Times New Roman" w:hAnsi="Helvetica" w:cs="Times New Roman"/>
          <w:color w:val="000000"/>
          <w:sz w:val="20"/>
          <w:szCs w:val="20"/>
        </w:rPr>
        <w:br/>
        <w:t>4. The description on p. 7 uses different notation and naming for loadings/coefficients vectors than on p.6 and differs again from the description in “Prediction distances”. In general, it would be helpful to make this more consistent and avoid duplicated descriptions if possible on these two pages.</w:t>
      </w:r>
      <w:r w:rsidRPr="00295E3C">
        <w:rPr>
          <w:rFonts w:ascii="Helvetica" w:eastAsia="Times New Roman" w:hAnsi="Helvetica" w:cs="Times New Roman"/>
          <w:color w:val="000000"/>
          <w:sz w:val="20"/>
          <w:szCs w:val="20"/>
        </w:rPr>
        <w:br/>
        <w:t>5. The methods MOFA and JIVE have missing or malformatted citations in the text on p.14</w:t>
      </w:r>
      <w:r w:rsidRPr="00295E3C">
        <w:rPr>
          <w:rFonts w:ascii="Helvetica" w:eastAsia="Times New Roman" w:hAnsi="Helvetica" w:cs="Times New Roman"/>
          <w:color w:val="000000"/>
          <w:sz w:val="20"/>
          <w:szCs w:val="20"/>
        </w:rPr>
        <w:br/>
        <w:t>6. Typo on p.2 l.31: validation</w:t>
      </w:r>
      <w:r w:rsidRPr="00295E3C">
        <w:rPr>
          <w:rFonts w:ascii="Helvetica" w:eastAsia="Times New Roman" w:hAnsi="Helvetica" w:cs="Times New Roman"/>
          <w:color w:val="000000"/>
          <w:sz w:val="20"/>
          <w:szCs w:val="20"/>
        </w:rPr>
        <w:br/>
      </w:r>
      <w:r w:rsidRPr="00295E3C">
        <w:rPr>
          <w:rFonts w:ascii="Helvetica" w:eastAsia="Times New Roman" w:hAnsi="Helvetica" w:cs="Times New Roman"/>
          <w:color w:val="000000"/>
          <w:sz w:val="20"/>
          <w:szCs w:val="20"/>
        </w:rPr>
        <w:lastRenderedPageBreak/>
        <w:t>7. Why is the set size different in Fig. 2a between methods? To my understanding the same number of features were used from each method.</w:t>
      </w:r>
    </w:p>
    <w:p w14:paraId="7B9B90AB" w14:textId="77777777" w:rsidR="00295E3C" w:rsidRPr="00295E3C" w:rsidRDefault="00EE24BD" w:rsidP="00295E3C">
      <w:pPr>
        <w:rPr>
          <w:rFonts w:ascii="Times New Roman" w:eastAsia="Times New Roman" w:hAnsi="Times New Roman" w:cs="Times New Roman"/>
        </w:rPr>
      </w:pPr>
      <w:r w:rsidRPr="00EE24BD">
        <w:rPr>
          <w:rFonts w:ascii="Helvetica" w:eastAsia="Times New Roman" w:hAnsi="Helvetica" w:cs="Times New Roman"/>
          <w:color w:val="000000"/>
          <w:sz w:val="20"/>
          <w:szCs w:val="20"/>
          <w:highlight w:val="yellow"/>
        </w:rPr>
        <w:t>The figure displays the number of unique features. Some features were duplicated across components.</w:t>
      </w:r>
      <w:r w:rsidR="00295E3C" w:rsidRPr="00295E3C">
        <w:rPr>
          <w:rFonts w:ascii="Helvetica" w:eastAsia="Times New Roman" w:hAnsi="Helvetica" w:cs="Times New Roman"/>
          <w:color w:val="000000"/>
          <w:sz w:val="20"/>
          <w:szCs w:val="20"/>
        </w:rPr>
        <w:br/>
        <w:t>8. The message of Fig. 2c (upper panel) is unclear. Do the two large clusters correspond to the two components? What do the grey lines represent? A description thereof should be included into the caption.</w:t>
      </w:r>
      <w:r w:rsidR="00295E3C" w:rsidRPr="00295E3C">
        <w:rPr>
          <w:rFonts w:ascii="Helvetica" w:eastAsia="Times New Roman" w:hAnsi="Helvetica" w:cs="Times New Roman"/>
          <w:color w:val="000000"/>
          <w:sz w:val="20"/>
          <w:szCs w:val="20"/>
        </w:rPr>
        <w:br/>
        <w:t>9. In the supplement the grid parameters for simulation are inconsistent within the text and with the Figure 1a.</w:t>
      </w:r>
      <w:r w:rsidR="00295E3C" w:rsidRPr="00295E3C">
        <w:rPr>
          <w:rFonts w:ascii="Helvetica" w:eastAsia="Times New Roman" w:hAnsi="Helvetica" w:cs="Times New Roman"/>
          <w:color w:val="000000"/>
          <w:sz w:val="20"/>
          <w:szCs w:val="20"/>
        </w:rPr>
        <w:br/>
        <w:t>10. The correlations in Fig. S2 for the uncorrelated simulation setting seem to me still rather high. Could the authors comment on this?</w:t>
      </w:r>
      <w:r w:rsidR="00295E3C" w:rsidRPr="00295E3C">
        <w:rPr>
          <w:rFonts w:ascii="Helvetica" w:eastAsia="Times New Roman" w:hAnsi="Helvetica" w:cs="Times New Roman"/>
          <w:color w:val="000000"/>
          <w:sz w:val="20"/>
          <w:szCs w:val="20"/>
        </w:rPr>
        <w:br/>
        <w:t>11. Fig. 3a (names of proteins) and Fig. 4f are illegible</w:t>
      </w:r>
    </w:p>
    <w:p w14:paraId="1A09DD38" w14:textId="77777777" w:rsidR="00295E3C" w:rsidRPr="00295E3C" w:rsidRDefault="00295E3C">
      <w:pPr>
        <w:rPr>
          <w:lang w:val="en-CA"/>
        </w:rPr>
      </w:pPr>
    </w:p>
    <w:sectPr w:rsidR="00295E3C" w:rsidRPr="00295E3C" w:rsidSect="008E23B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Kim-Anh Le Cao" w:date="2018-08-23T08:38:00Z" w:initials="KLC">
    <w:p w14:paraId="78C3015F" w14:textId="2D150292" w:rsidR="00EA2292" w:rsidRDefault="00EA2292">
      <w:pPr>
        <w:pStyle w:val="CommentText"/>
      </w:pPr>
      <w:r>
        <w:rPr>
          <w:rStyle w:val="CommentReference"/>
        </w:rPr>
        <w:annotationRef/>
      </w:r>
      <w:r>
        <w:t>Florian to check ALL maths notations</w:t>
      </w:r>
    </w:p>
  </w:comment>
  <w:comment w:id="134" w:author="Kim-Anh Le Cao" w:date="2018-08-23T08:57:00Z" w:initials="KLC">
    <w:p w14:paraId="6480ABF3" w14:textId="21277331" w:rsidR="008952AC" w:rsidRDefault="008952AC">
      <w:pPr>
        <w:pStyle w:val="CommentText"/>
      </w:pPr>
      <w:r>
        <w:rPr>
          <w:rStyle w:val="CommentReference"/>
        </w:rPr>
        <w:annotationRef/>
      </w:r>
      <w:r>
        <w:t>Start with this first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3015F" w15:done="0"/>
  <w15:commentEx w15:paraId="6480AB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C3015F" w16cid:durableId="1F28F116"/>
  <w16cid:commentId w16cid:paraId="6480ABF3" w16cid:durableId="1F28F5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0738C"/>
    <w:multiLevelType w:val="hybridMultilevel"/>
    <w:tmpl w:val="B0B000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2E6E23"/>
    <w:multiLevelType w:val="hybridMultilevel"/>
    <w:tmpl w:val="B1B4E9A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40A06B5"/>
    <w:multiLevelType w:val="hybridMultilevel"/>
    <w:tmpl w:val="B0B000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963C10"/>
    <w:multiLevelType w:val="hybridMultilevel"/>
    <w:tmpl w:val="212E5D7E"/>
    <w:lvl w:ilvl="0" w:tplc="700843D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A319E5"/>
    <w:multiLevelType w:val="hybridMultilevel"/>
    <w:tmpl w:val="57D88D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EB50E7"/>
    <w:multiLevelType w:val="hybridMultilevel"/>
    <w:tmpl w:val="B0B000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421EFB"/>
    <w:multiLevelType w:val="hybridMultilevel"/>
    <w:tmpl w:val="B0B000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6"/>
  </w:num>
  <w:num w:numId="6">
    <w:abstractNumId w:val="2"/>
  </w:num>
  <w:num w:numId="7">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im-Anh Le Cao">
    <w15:presenceInfo w15:providerId="Windows Live" w15:userId="82a61942-3667-489d-9d38-b58b8555ec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E3C"/>
    <w:rsid w:val="00064E38"/>
    <w:rsid w:val="000C4034"/>
    <w:rsid w:val="000F7DF9"/>
    <w:rsid w:val="001B614C"/>
    <w:rsid w:val="001F569F"/>
    <w:rsid w:val="002826C9"/>
    <w:rsid w:val="00295E3C"/>
    <w:rsid w:val="002C33F6"/>
    <w:rsid w:val="002C7061"/>
    <w:rsid w:val="00300C9A"/>
    <w:rsid w:val="003774F8"/>
    <w:rsid w:val="003822EE"/>
    <w:rsid w:val="00395825"/>
    <w:rsid w:val="003C294B"/>
    <w:rsid w:val="0046113A"/>
    <w:rsid w:val="004E5FA5"/>
    <w:rsid w:val="004E7B87"/>
    <w:rsid w:val="00512014"/>
    <w:rsid w:val="005A33FD"/>
    <w:rsid w:val="006D393F"/>
    <w:rsid w:val="00743F31"/>
    <w:rsid w:val="008952AC"/>
    <w:rsid w:val="008A17A1"/>
    <w:rsid w:val="008C5D97"/>
    <w:rsid w:val="008D471F"/>
    <w:rsid w:val="008E23B4"/>
    <w:rsid w:val="009261E9"/>
    <w:rsid w:val="009D3AFE"/>
    <w:rsid w:val="00A12C74"/>
    <w:rsid w:val="00A208BE"/>
    <w:rsid w:val="00A63793"/>
    <w:rsid w:val="00A820EC"/>
    <w:rsid w:val="00AA0563"/>
    <w:rsid w:val="00AE62A2"/>
    <w:rsid w:val="00B3291E"/>
    <w:rsid w:val="00B61D75"/>
    <w:rsid w:val="00B73076"/>
    <w:rsid w:val="00BF7033"/>
    <w:rsid w:val="00C100CE"/>
    <w:rsid w:val="00C13402"/>
    <w:rsid w:val="00C22A9A"/>
    <w:rsid w:val="00C57E01"/>
    <w:rsid w:val="00CB3B53"/>
    <w:rsid w:val="00D051C6"/>
    <w:rsid w:val="00D36E1B"/>
    <w:rsid w:val="00D5342F"/>
    <w:rsid w:val="00D73B54"/>
    <w:rsid w:val="00DA7734"/>
    <w:rsid w:val="00DD491B"/>
    <w:rsid w:val="00E03753"/>
    <w:rsid w:val="00E3037D"/>
    <w:rsid w:val="00EA2292"/>
    <w:rsid w:val="00EE24BD"/>
    <w:rsid w:val="00F17563"/>
    <w:rsid w:val="00F27CC8"/>
    <w:rsid w:val="00FA61CE"/>
    <w:rsid w:val="00FC7A8A"/>
    <w:rsid w:val="00FD2BCF"/>
    <w:rsid w:val="00FF4DA4"/>
    <w:rsid w:val="00FF7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8A47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076"/>
    <w:pPr>
      <w:ind w:left="720"/>
      <w:contextualSpacing/>
    </w:pPr>
  </w:style>
  <w:style w:type="paragraph" w:styleId="BalloonText">
    <w:name w:val="Balloon Text"/>
    <w:basedOn w:val="Normal"/>
    <w:link w:val="BalloonTextChar"/>
    <w:uiPriority w:val="99"/>
    <w:semiHidden/>
    <w:unhideWhenUsed/>
    <w:rsid w:val="00EA229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A229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A2292"/>
    <w:rPr>
      <w:sz w:val="16"/>
      <w:szCs w:val="16"/>
    </w:rPr>
  </w:style>
  <w:style w:type="paragraph" w:styleId="CommentText">
    <w:name w:val="annotation text"/>
    <w:basedOn w:val="Normal"/>
    <w:link w:val="CommentTextChar"/>
    <w:uiPriority w:val="99"/>
    <w:semiHidden/>
    <w:unhideWhenUsed/>
    <w:rsid w:val="00EA2292"/>
    <w:rPr>
      <w:sz w:val="20"/>
      <w:szCs w:val="20"/>
    </w:rPr>
  </w:style>
  <w:style w:type="character" w:customStyle="1" w:styleId="CommentTextChar">
    <w:name w:val="Comment Text Char"/>
    <w:basedOn w:val="DefaultParagraphFont"/>
    <w:link w:val="CommentText"/>
    <w:uiPriority w:val="99"/>
    <w:semiHidden/>
    <w:rsid w:val="00EA2292"/>
    <w:rPr>
      <w:sz w:val="20"/>
      <w:szCs w:val="20"/>
    </w:rPr>
  </w:style>
  <w:style w:type="paragraph" w:styleId="CommentSubject">
    <w:name w:val="annotation subject"/>
    <w:basedOn w:val="CommentText"/>
    <w:next w:val="CommentText"/>
    <w:link w:val="CommentSubjectChar"/>
    <w:uiPriority w:val="99"/>
    <w:semiHidden/>
    <w:unhideWhenUsed/>
    <w:rsid w:val="00EA2292"/>
    <w:rPr>
      <w:b/>
      <w:bCs/>
    </w:rPr>
  </w:style>
  <w:style w:type="character" w:customStyle="1" w:styleId="CommentSubjectChar">
    <w:name w:val="Comment Subject Char"/>
    <w:basedOn w:val="CommentTextChar"/>
    <w:link w:val="CommentSubject"/>
    <w:uiPriority w:val="99"/>
    <w:semiHidden/>
    <w:rsid w:val="00EA22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7315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1"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1855</Words>
  <Characters>10578</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dc:creator>
  <cp:keywords/>
  <dc:description/>
  <cp:lastModifiedBy>Amrit</cp:lastModifiedBy>
  <cp:revision>24</cp:revision>
  <dcterms:created xsi:type="dcterms:W3CDTF">2018-08-22T04:51:00Z</dcterms:created>
  <dcterms:modified xsi:type="dcterms:W3CDTF">2018-09-12T23:00:00Z</dcterms:modified>
</cp:coreProperties>
</file>