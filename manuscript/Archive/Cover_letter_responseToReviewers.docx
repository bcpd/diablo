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0580C" w14:textId="2E7B3FE8" w:rsidR="00371C4C" w:rsidRPr="00891AC5" w:rsidRDefault="007A67C4" w:rsidP="00101236">
      <w:pPr>
        <w:spacing w:after="0"/>
        <w:jc w:val="both"/>
        <w:rPr>
          <w:rFonts w:ascii="Times New Roman" w:hAnsi="Times New Roman" w:cs="Times New Roman"/>
          <w:sz w:val="24"/>
          <w:szCs w:val="24"/>
        </w:rPr>
      </w:pPr>
      <w:r w:rsidRPr="00891AC5">
        <w:rPr>
          <w:rFonts w:ascii="Times New Roman" w:hAnsi="Times New Roman" w:cs="Times New Roman"/>
          <w:noProof/>
          <w:sz w:val="24"/>
          <w:szCs w:val="24"/>
          <w:lang w:val="en-GB" w:eastAsia="en-GB"/>
        </w:rPr>
        <w:drawing>
          <wp:anchor distT="0" distB="0" distL="114300" distR="114300" simplePos="0" relativeHeight="251658240" behindDoc="1" locked="0" layoutInCell="1" allowOverlap="1" wp14:anchorId="3ACBC7F4" wp14:editId="74F8FBEF">
            <wp:simplePos x="0" y="0"/>
            <wp:positionH relativeFrom="column">
              <wp:posOffset>5632450</wp:posOffset>
            </wp:positionH>
            <wp:positionV relativeFrom="paragraph">
              <wp:posOffset>-224155</wp:posOffset>
            </wp:positionV>
            <wp:extent cx="1066800" cy="9307195"/>
            <wp:effectExtent l="0" t="0" r="0" b="0"/>
            <wp:wrapTight wrapText="bothSides">
              <wp:wrapPolygon edited="0">
                <wp:start x="0" y="0"/>
                <wp:lineTo x="0" y="21516"/>
                <wp:lineTo x="21086" y="21516"/>
                <wp:lineTo x="210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9307195"/>
                    </a:xfrm>
                    <a:prstGeom prst="rect">
                      <a:avLst/>
                    </a:prstGeom>
                  </pic:spPr>
                </pic:pic>
              </a:graphicData>
            </a:graphic>
            <wp14:sizeRelH relativeFrom="page">
              <wp14:pctWidth>0</wp14:pctWidth>
            </wp14:sizeRelH>
            <wp14:sizeRelV relativeFrom="page">
              <wp14:pctHeight>0</wp14:pctHeight>
            </wp14:sizeRelV>
          </wp:anchor>
        </w:drawing>
      </w:r>
      <w:r w:rsidR="00371C4C" w:rsidRPr="00891AC5">
        <w:rPr>
          <w:rFonts w:ascii="Times New Roman" w:hAnsi="Times New Roman" w:cs="Times New Roman"/>
          <w:sz w:val="24"/>
          <w:szCs w:val="24"/>
        </w:rPr>
        <w:t>Dr. Kim-Anh Lê Cao</w:t>
      </w:r>
    </w:p>
    <w:p w14:paraId="3E3E8147" w14:textId="77777777" w:rsidR="00371C4C" w:rsidRPr="00891AC5" w:rsidRDefault="00371C4C" w:rsidP="00101236">
      <w:pPr>
        <w:spacing w:after="0"/>
        <w:jc w:val="both"/>
        <w:rPr>
          <w:rFonts w:ascii="Times New Roman" w:hAnsi="Times New Roman" w:cs="Times New Roman"/>
          <w:sz w:val="24"/>
          <w:szCs w:val="24"/>
          <w:lang w:val="en-GB"/>
        </w:rPr>
      </w:pPr>
      <w:r w:rsidRPr="00891AC5">
        <w:rPr>
          <w:rFonts w:ascii="Times New Roman" w:hAnsi="Times New Roman" w:cs="Times New Roman"/>
          <w:sz w:val="24"/>
          <w:szCs w:val="24"/>
          <w:lang w:val="en-GB"/>
        </w:rPr>
        <w:t xml:space="preserve">Senior Lecturer, Statistical Genomics </w:t>
      </w:r>
    </w:p>
    <w:p w14:paraId="7EF24E1E" w14:textId="77777777" w:rsidR="00371C4C" w:rsidRPr="00891AC5" w:rsidRDefault="00371C4C" w:rsidP="00101236">
      <w:pPr>
        <w:spacing w:after="0"/>
        <w:jc w:val="both"/>
        <w:rPr>
          <w:rFonts w:ascii="Times New Roman" w:hAnsi="Times New Roman" w:cs="Times New Roman"/>
          <w:sz w:val="24"/>
          <w:szCs w:val="24"/>
          <w:lang w:val="en-GB"/>
        </w:rPr>
      </w:pPr>
      <w:r w:rsidRPr="00891AC5">
        <w:rPr>
          <w:rFonts w:ascii="Times New Roman" w:hAnsi="Times New Roman" w:cs="Times New Roman"/>
          <w:sz w:val="24"/>
          <w:szCs w:val="24"/>
          <w:lang w:val="en-GB"/>
        </w:rPr>
        <w:t>NHMRC Career Development Fellow</w:t>
      </w:r>
    </w:p>
    <w:p w14:paraId="30ABC01F" w14:textId="77777777" w:rsidR="00371C4C" w:rsidRPr="00891AC5" w:rsidRDefault="00371C4C" w:rsidP="00101236">
      <w:pPr>
        <w:spacing w:after="0"/>
        <w:jc w:val="both"/>
        <w:rPr>
          <w:rFonts w:ascii="Times New Roman" w:hAnsi="Times New Roman" w:cs="Times New Roman"/>
          <w:sz w:val="24"/>
          <w:szCs w:val="24"/>
          <w:lang w:val="en-GB"/>
        </w:rPr>
      </w:pPr>
      <w:r w:rsidRPr="00891AC5">
        <w:rPr>
          <w:rFonts w:ascii="Times New Roman" w:hAnsi="Times New Roman" w:cs="Times New Roman"/>
          <w:sz w:val="24"/>
          <w:szCs w:val="24"/>
          <w:lang w:val="en-GB"/>
        </w:rPr>
        <w:t>School of Mathematics and Statistics</w:t>
      </w:r>
    </w:p>
    <w:p w14:paraId="47F63C67" w14:textId="2182B509" w:rsidR="00371C4C" w:rsidRPr="00891AC5" w:rsidRDefault="00817164" w:rsidP="00101236">
      <w:pPr>
        <w:spacing w:after="0"/>
        <w:jc w:val="both"/>
        <w:rPr>
          <w:rFonts w:ascii="Times New Roman" w:hAnsi="Times New Roman" w:cs="Times New Roman"/>
          <w:sz w:val="24"/>
          <w:szCs w:val="24"/>
          <w:lang w:val="en-GB"/>
        </w:rPr>
      </w:pPr>
      <w:r w:rsidRPr="00891AC5">
        <w:rPr>
          <w:rFonts w:ascii="Times New Roman" w:hAnsi="Times New Roman" w:cs="Times New Roman"/>
          <w:sz w:val="24"/>
          <w:szCs w:val="24"/>
          <w:lang w:val="en-GB"/>
        </w:rPr>
        <w:t>Melbourne Integrative Genomics</w:t>
      </w:r>
      <w:r w:rsidR="00371C4C" w:rsidRPr="00891AC5">
        <w:rPr>
          <w:rFonts w:ascii="Times New Roman" w:hAnsi="Times New Roman" w:cs="Times New Roman"/>
          <w:sz w:val="24"/>
          <w:szCs w:val="24"/>
          <w:lang w:val="en-GB"/>
        </w:rPr>
        <w:t xml:space="preserve"> </w:t>
      </w:r>
    </w:p>
    <w:p w14:paraId="4C781EC6" w14:textId="2E67EE6A" w:rsidR="00371C4C" w:rsidRPr="00891AC5" w:rsidRDefault="00371C4C" w:rsidP="00101236">
      <w:pPr>
        <w:spacing w:after="0"/>
        <w:jc w:val="both"/>
        <w:rPr>
          <w:rFonts w:ascii="Times New Roman" w:hAnsi="Times New Roman" w:cs="Times New Roman"/>
          <w:sz w:val="24"/>
          <w:szCs w:val="24"/>
          <w:lang w:val="en-GB"/>
        </w:rPr>
      </w:pPr>
      <w:r w:rsidRPr="00891AC5">
        <w:rPr>
          <w:rFonts w:ascii="Times New Roman" w:hAnsi="Times New Roman" w:cs="Times New Roman"/>
          <w:sz w:val="24"/>
          <w:szCs w:val="24"/>
          <w:lang w:val="en-GB"/>
        </w:rPr>
        <w:t xml:space="preserve">The University of Melbourne </w:t>
      </w:r>
    </w:p>
    <w:p w14:paraId="62FB7FCE" w14:textId="36B6ED4F" w:rsidR="00371C4C" w:rsidRPr="00891AC5" w:rsidRDefault="00135A6C" w:rsidP="00101236">
      <w:pPr>
        <w:jc w:val="both"/>
        <w:rPr>
          <w:rFonts w:ascii="Times New Roman" w:hAnsi="Times New Roman" w:cs="Times New Roman"/>
          <w:sz w:val="24"/>
          <w:szCs w:val="24"/>
        </w:rPr>
      </w:pP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del w:id="0" w:author="Kim-Anh Lê Cao" w:date="2018-04-09T09:23:00Z">
        <w:r w:rsidRPr="00891AC5" w:rsidDel="000E3C96">
          <w:rPr>
            <w:rFonts w:ascii="Times New Roman" w:hAnsi="Times New Roman" w:cs="Times New Roman"/>
            <w:sz w:val="24"/>
            <w:szCs w:val="24"/>
          </w:rPr>
          <w:delText>27</w:delText>
        </w:r>
        <w:r w:rsidR="00371C4C" w:rsidRPr="00891AC5" w:rsidDel="000E3C96">
          <w:rPr>
            <w:rFonts w:ascii="Times New Roman" w:hAnsi="Times New Roman" w:cs="Times New Roman"/>
            <w:sz w:val="24"/>
            <w:szCs w:val="24"/>
            <w:vertAlign w:val="superscript"/>
          </w:rPr>
          <w:delText>th</w:delText>
        </w:r>
        <w:r w:rsidR="00371C4C" w:rsidRPr="00891AC5" w:rsidDel="000E3C96">
          <w:rPr>
            <w:rFonts w:ascii="Times New Roman" w:hAnsi="Times New Roman" w:cs="Times New Roman"/>
            <w:sz w:val="24"/>
            <w:szCs w:val="24"/>
          </w:rPr>
          <w:delText xml:space="preserve"> </w:delText>
        </w:r>
      </w:del>
      <w:ins w:id="1" w:author="Kim-Anh Lê Cao" w:date="2018-04-09T09:23:00Z">
        <w:r w:rsidR="000E3C96">
          <w:rPr>
            <w:rFonts w:ascii="Times New Roman" w:hAnsi="Times New Roman" w:cs="Times New Roman"/>
            <w:sz w:val="24"/>
            <w:szCs w:val="24"/>
          </w:rPr>
          <w:t>9</w:t>
        </w:r>
        <w:r w:rsidR="000E3C96" w:rsidRPr="00891AC5">
          <w:rPr>
            <w:rFonts w:ascii="Times New Roman" w:hAnsi="Times New Roman" w:cs="Times New Roman"/>
            <w:sz w:val="24"/>
            <w:szCs w:val="24"/>
            <w:vertAlign w:val="superscript"/>
          </w:rPr>
          <w:t>th</w:t>
        </w:r>
        <w:r w:rsidR="000E3C96" w:rsidRPr="00891AC5">
          <w:rPr>
            <w:rFonts w:ascii="Times New Roman" w:hAnsi="Times New Roman" w:cs="Times New Roman"/>
            <w:sz w:val="24"/>
            <w:szCs w:val="24"/>
          </w:rPr>
          <w:t xml:space="preserve"> </w:t>
        </w:r>
        <w:r w:rsidR="000E3C96">
          <w:rPr>
            <w:rFonts w:ascii="Times New Roman" w:hAnsi="Times New Roman" w:cs="Times New Roman"/>
            <w:sz w:val="24"/>
            <w:szCs w:val="24"/>
          </w:rPr>
          <w:t>April</w:t>
        </w:r>
      </w:ins>
      <w:del w:id="2" w:author="Kim-Anh Lê Cao" w:date="2018-04-09T09:23:00Z">
        <w:r w:rsidRPr="00891AC5" w:rsidDel="000E3C96">
          <w:rPr>
            <w:rFonts w:ascii="Times New Roman" w:hAnsi="Times New Roman" w:cs="Times New Roman"/>
            <w:sz w:val="24"/>
            <w:szCs w:val="24"/>
          </w:rPr>
          <w:delText>March</w:delText>
        </w:r>
      </w:del>
      <w:r w:rsidRPr="00891AC5">
        <w:rPr>
          <w:rFonts w:ascii="Times New Roman" w:hAnsi="Times New Roman" w:cs="Times New Roman"/>
          <w:sz w:val="24"/>
          <w:szCs w:val="24"/>
        </w:rPr>
        <w:t xml:space="preserve"> 2018</w:t>
      </w:r>
    </w:p>
    <w:p w14:paraId="7E58CEBA" w14:textId="662EF7D1" w:rsidR="00135A6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rPr>
        <w:t>Dear Editor of Genome Biology,</w:t>
      </w:r>
    </w:p>
    <w:p w14:paraId="0C197F97" w14:textId="77777777" w:rsidR="00817164" w:rsidRPr="00891AC5" w:rsidRDefault="00817164" w:rsidP="00101236">
      <w:pPr>
        <w:spacing w:after="0" w:line="240" w:lineRule="auto"/>
        <w:jc w:val="both"/>
        <w:rPr>
          <w:rFonts w:ascii="Times New Roman" w:hAnsi="Times New Roman" w:cs="Times New Roman"/>
          <w:sz w:val="24"/>
          <w:szCs w:val="24"/>
        </w:rPr>
      </w:pPr>
    </w:p>
    <w:p w14:paraId="40764A51" w14:textId="567E1943" w:rsidR="00135A6C" w:rsidRPr="00891AC5" w:rsidRDefault="00135A6C" w:rsidP="00101236">
      <w:pPr>
        <w:spacing w:after="0" w:line="240" w:lineRule="auto"/>
        <w:jc w:val="both"/>
        <w:rPr>
          <w:rFonts w:ascii="Times New Roman" w:eastAsia="Times New Roman" w:hAnsi="Times New Roman" w:cs="Times New Roman"/>
          <w:sz w:val="24"/>
          <w:szCs w:val="24"/>
          <w:lang w:val="en-US"/>
        </w:rPr>
      </w:pPr>
      <w:r w:rsidRPr="00891AC5">
        <w:rPr>
          <w:rFonts w:ascii="Times New Roman" w:hAnsi="Times New Roman" w:cs="Times New Roman"/>
          <w:sz w:val="24"/>
          <w:szCs w:val="24"/>
        </w:rPr>
        <w:t>We wish to submit our manuscript “</w:t>
      </w:r>
      <w:r w:rsidR="00FF1838" w:rsidRPr="00891AC5">
        <w:rPr>
          <w:rFonts w:ascii="Times New Roman" w:eastAsia="Times New Roman" w:hAnsi="Times New Roman" w:cs="Times New Roman"/>
          <w:b/>
          <w:color w:val="000000"/>
          <w:sz w:val="24"/>
          <w:szCs w:val="24"/>
          <w:shd w:val="clear" w:color="auto" w:fill="FFFFFF"/>
          <w:lang w:val="en-US"/>
        </w:rPr>
        <w:t>DIABLO: identifying key molecular drivers from multi-omic assays, an integrative approach</w:t>
      </w:r>
      <w:r w:rsidRPr="00891AC5">
        <w:rPr>
          <w:rFonts w:ascii="Times New Roman" w:hAnsi="Times New Roman" w:cs="Times New Roman"/>
          <w:sz w:val="24"/>
          <w:szCs w:val="24"/>
          <w:lang w:val="en-CA"/>
        </w:rPr>
        <w:t>” for consideration as a research article in your journal</w:t>
      </w:r>
      <w:r w:rsidRPr="00891AC5">
        <w:rPr>
          <w:rFonts w:ascii="Times New Roman" w:hAnsi="Times New Roman" w:cs="Times New Roman"/>
          <w:sz w:val="24"/>
          <w:szCs w:val="24"/>
        </w:rPr>
        <w:t xml:space="preserve">. </w:t>
      </w:r>
    </w:p>
    <w:p w14:paraId="5811C71E" w14:textId="77777777" w:rsidR="0060542C" w:rsidRPr="00891AC5" w:rsidRDefault="0060542C" w:rsidP="00101236">
      <w:pPr>
        <w:spacing w:after="0" w:line="240" w:lineRule="auto"/>
        <w:jc w:val="both"/>
        <w:rPr>
          <w:rFonts w:ascii="Times New Roman" w:hAnsi="Times New Roman" w:cs="Times New Roman"/>
          <w:sz w:val="24"/>
          <w:szCs w:val="24"/>
        </w:rPr>
      </w:pPr>
    </w:p>
    <w:p w14:paraId="0023DC4C" w14:textId="22BAC259" w:rsidR="00135A6C" w:rsidRPr="00891AC5" w:rsidRDefault="00135A6C" w:rsidP="00101236">
      <w:pPr>
        <w:spacing w:after="0" w:line="240" w:lineRule="auto"/>
        <w:jc w:val="both"/>
        <w:rPr>
          <w:rFonts w:ascii="Times New Roman" w:hAnsi="Times New Roman" w:cs="Times New Roman"/>
          <w:sz w:val="24"/>
          <w:szCs w:val="24"/>
          <w:lang w:val="en-US"/>
        </w:rPr>
      </w:pPr>
      <w:r w:rsidRPr="00891AC5">
        <w:rPr>
          <w:rFonts w:ascii="Times New Roman" w:hAnsi="Times New Roman" w:cs="Times New Roman"/>
          <w:sz w:val="24"/>
          <w:szCs w:val="24"/>
          <w:lang w:val="en-US"/>
        </w:rPr>
        <w:t>In the omics era, computational solutions to integrate different types of biological data measured on the same specimens or samples are trailing behind data generation.  Our manuscript aims to f</w:t>
      </w:r>
      <w:ins w:id="3" w:author="Kim-Anh Lê Cao" w:date="2018-04-09T09:24:00Z">
        <w:r w:rsidR="000E3C96">
          <w:rPr>
            <w:rFonts w:ascii="Times New Roman" w:hAnsi="Times New Roman" w:cs="Times New Roman"/>
            <w:sz w:val="24"/>
            <w:szCs w:val="24"/>
            <w:lang w:val="en-US"/>
          </w:rPr>
          <w:t>il</w:t>
        </w:r>
      </w:ins>
      <w:del w:id="4" w:author="Kim-Anh Lê Cao" w:date="2018-04-09T09:24:00Z">
        <w:r w:rsidRPr="00891AC5" w:rsidDel="000E3C96">
          <w:rPr>
            <w:rFonts w:ascii="Times New Roman" w:hAnsi="Times New Roman" w:cs="Times New Roman"/>
            <w:sz w:val="24"/>
            <w:szCs w:val="24"/>
            <w:lang w:val="en-US"/>
          </w:rPr>
          <w:delText>ee</w:delText>
        </w:r>
      </w:del>
      <w:r w:rsidRPr="00891AC5">
        <w:rPr>
          <w:rFonts w:ascii="Times New Roman" w:hAnsi="Times New Roman" w:cs="Times New Roman"/>
          <w:sz w:val="24"/>
          <w:szCs w:val="24"/>
          <w:lang w:val="en-US"/>
        </w:rPr>
        <w:t xml:space="preserve">l this gap by proposing an efficient, flexible and easy-to-use computational framework to integrate multiple omics data generated from emerging high-throughput technologies. </w:t>
      </w:r>
    </w:p>
    <w:p w14:paraId="3D10BCD7" w14:textId="77777777" w:rsidR="0060542C" w:rsidRPr="00891AC5" w:rsidRDefault="0060542C" w:rsidP="00101236">
      <w:pPr>
        <w:spacing w:after="0" w:line="240" w:lineRule="auto"/>
        <w:jc w:val="both"/>
        <w:rPr>
          <w:rFonts w:ascii="Times New Roman" w:hAnsi="Times New Roman" w:cs="Times New Roman"/>
          <w:sz w:val="24"/>
          <w:szCs w:val="24"/>
          <w:lang w:val="en-US"/>
        </w:rPr>
      </w:pPr>
    </w:p>
    <w:p w14:paraId="7AC70EFF" w14:textId="7688F679" w:rsidR="00135A6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lang w:val="en-US"/>
        </w:rPr>
        <w:t xml:space="preserve">The main challenge </w:t>
      </w:r>
      <w:ins w:id="5" w:author="Kim-Anh Lê Cao" w:date="2018-04-09T09:26:00Z">
        <w:r w:rsidR="004C7A20">
          <w:rPr>
            <w:rFonts w:ascii="Times New Roman" w:hAnsi="Times New Roman" w:cs="Times New Roman"/>
            <w:sz w:val="24"/>
            <w:szCs w:val="24"/>
            <w:lang w:val="en-US"/>
          </w:rPr>
          <w:t xml:space="preserve">we face in </w:t>
        </w:r>
      </w:ins>
      <w:del w:id="6" w:author="Kim-Anh Lê Cao" w:date="2018-04-09T09:26:00Z">
        <w:r w:rsidRPr="00891AC5" w:rsidDel="004C7A20">
          <w:rPr>
            <w:rFonts w:ascii="Times New Roman" w:hAnsi="Times New Roman" w:cs="Times New Roman"/>
            <w:sz w:val="24"/>
            <w:szCs w:val="24"/>
            <w:lang w:val="en-US"/>
          </w:rPr>
          <w:delText xml:space="preserve">facing </w:delText>
        </w:r>
      </w:del>
      <w:r w:rsidRPr="00891AC5">
        <w:rPr>
          <w:rFonts w:ascii="Times New Roman" w:hAnsi="Times New Roman" w:cs="Times New Roman"/>
          <w:sz w:val="24"/>
          <w:szCs w:val="24"/>
          <w:lang w:val="en-US"/>
        </w:rPr>
        <w:t xml:space="preserve">multi-omics data integration is the large heterogeneity and difference in scales between omics platforms. Statistical integrative methods for biomarker discovery are still at their infancy and provide limited insight into complex biological processes. They are built on existing multi-steps methods that </w:t>
      </w:r>
      <w:r w:rsidRPr="00891AC5">
        <w:rPr>
          <w:rFonts w:ascii="Times New Roman" w:hAnsi="Times New Roman" w:cs="Times New Roman"/>
          <w:sz w:val="24"/>
          <w:szCs w:val="24"/>
        </w:rPr>
        <w:t xml:space="preserve">either concatenate or combine the analyses from each data set separately, and do not model the correlation structure between the different molecular levels. This is highly problematic as important information can be missed, leading to incorrect conclusions. DIABLO maximises the correlation between data sets whilst identifying the key molecular features that explain and reliably classify a phenotype of interest. The dimension reduction process enables intuitive visualisations of the samples and selected multi-omics signatures. We benchmarked and demonstrated the ability of </w:t>
      </w:r>
      <w:del w:id="7" w:author="Kim-Anh Lê Cao" w:date="2018-04-09T09:24:00Z">
        <w:r w:rsidRPr="00891AC5" w:rsidDel="000E3C96">
          <w:rPr>
            <w:rFonts w:ascii="Times New Roman" w:hAnsi="Times New Roman" w:cs="Times New Roman"/>
            <w:sz w:val="24"/>
            <w:szCs w:val="24"/>
          </w:rPr>
          <w:delText xml:space="preserve">DIABLO </w:delText>
        </w:r>
      </w:del>
      <w:ins w:id="8" w:author="Kim-Anh Lê Cao" w:date="2018-04-09T09:24:00Z">
        <w:r w:rsidR="000E3C96">
          <w:rPr>
            <w:rFonts w:ascii="Times New Roman" w:hAnsi="Times New Roman" w:cs="Times New Roman"/>
            <w:sz w:val="24"/>
            <w:szCs w:val="24"/>
          </w:rPr>
          <w:t>our method</w:t>
        </w:r>
        <w:r w:rsidR="000E3C96" w:rsidRPr="00891AC5">
          <w:rPr>
            <w:rFonts w:ascii="Times New Roman" w:hAnsi="Times New Roman" w:cs="Times New Roman"/>
            <w:sz w:val="24"/>
            <w:szCs w:val="24"/>
          </w:rPr>
          <w:t xml:space="preserve"> </w:t>
        </w:r>
      </w:ins>
      <w:r w:rsidRPr="00891AC5">
        <w:rPr>
          <w:rFonts w:ascii="Times New Roman" w:hAnsi="Times New Roman" w:cs="Times New Roman"/>
          <w:sz w:val="24"/>
          <w:szCs w:val="24"/>
        </w:rPr>
        <w:t>to select relevant correlated and discriminative biomarkers in a comprehensive simulation studies and in six multi-omics studies including two case studies in human breast cancer and asthma. In each of those studies we integrated various omic</w:t>
      </w:r>
      <w:ins w:id="9" w:author="Kim-Anh Lê Cao" w:date="2018-04-09T09:27:00Z">
        <w:r w:rsidR="004C7A20">
          <w:rPr>
            <w:rFonts w:ascii="Times New Roman" w:hAnsi="Times New Roman" w:cs="Times New Roman"/>
            <w:sz w:val="24"/>
            <w:szCs w:val="24"/>
          </w:rPr>
          <w:t>s</w:t>
        </w:r>
      </w:ins>
      <w:r w:rsidRPr="00891AC5">
        <w:rPr>
          <w:rFonts w:ascii="Times New Roman" w:hAnsi="Times New Roman" w:cs="Times New Roman"/>
          <w:sz w:val="24"/>
          <w:szCs w:val="24"/>
        </w:rPr>
        <w:t xml:space="preserve"> data</w:t>
      </w:r>
      <w:del w:id="10" w:author="Kim-Anh Lê Cao" w:date="2018-04-09T09:27:00Z">
        <w:r w:rsidRPr="00891AC5" w:rsidDel="004C7A20">
          <w:rPr>
            <w:rFonts w:ascii="Times New Roman" w:hAnsi="Times New Roman" w:cs="Times New Roman"/>
            <w:sz w:val="24"/>
            <w:szCs w:val="24"/>
          </w:rPr>
          <w:delText xml:space="preserve"> </w:delText>
        </w:r>
      </w:del>
      <w:r w:rsidRPr="00891AC5">
        <w:rPr>
          <w:rFonts w:ascii="Times New Roman" w:hAnsi="Times New Roman" w:cs="Times New Roman"/>
          <w:sz w:val="24"/>
          <w:szCs w:val="24"/>
        </w:rPr>
        <w:t>sets ranging from transcriptomics (mRNA, miRNA), epigenomics (CpGs), proteomics and cell-type frequencies.</w:t>
      </w:r>
    </w:p>
    <w:p w14:paraId="46295002" w14:textId="77777777" w:rsidR="0060542C" w:rsidRPr="00891AC5" w:rsidRDefault="0060542C" w:rsidP="00101236">
      <w:pPr>
        <w:spacing w:after="0" w:line="240" w:lineRule="auto"/>
        <w:jc w:val="both"/>
        <w:rPr>
          <w:rFonts w:ascii="Times New Roman" w:hAnsi="Times New Roman" w:cs="Times New Roman"/>
          <w:sz w:val="24"/>
          <w:szCs w:val="24"/>
        </w:rPr>
      </w:pPr>
    </w:p>
    <w:p w14:paraId="4197401A" w14:textId="5FDF6DAE" w:rsidR="00135A6C" w:rsidRPr="00891AC5" w:rsidRDefault="00135A6C" w:rsidP="00101236">
      <w:pPr>
        <w:spacing w:after="0" w:line="240" w:lineRule="auto"/>
        <w:jc w:val="both"/>
        <w:rPr>
          <w:rFonts w:ascii="Times New Roman" w:hAnsi="Times New Roman" w:cs="Times New Roman"/>
          <w:sz w:val="24"/>
          <w:szCs w:val="24"/>
          <w:lang w:val="en-US"/>
        </w:rPr>
      </w:pPr>
      <w:r w:rsidRPr="00891AC5">
        <w:rPr>
          <w:rFonts w:ascii="Times New Roman" w:hAnsi="Times New Roman" w:cs="Times New Roman"/>
          <w:sz w:val="24"/>
          <w:szCs w:val="24"/>
        </w:rPr>
        <w:t xml:space="preserve">DIABLO facilitates the integration of large and heterogeneous data sets to identify relevant biomarker candidates in a wide range of biological settings. The method will be of significant interest to the scientifically diverse readership of </w:t>
      </w:r>
      <w:r w:rsidRPr="00891AC5">
        <w:rPr>
          <w:rFonts w:ascii="Times New Roman" w:hAnsi="Times New Roman" w:cs="Times New Roman"/>
          <w:i/>
          <w:sz w:val="24"/>
          <w:szCs w:val="24"/>
        </w:rPr>
        <w:t>Genome Biology</w:t>
      </w:r>
      <w:r w:rsidRPr="00891AC5">
        <w:rPr>
          <w:rFonts w:ascii="Times New Roman" w:hAnsi="Times New Roman" w:cs="Times New Roman"/>
          <w:sz w:val="24"/>
          <w:szCs w:val="24"/>
        </w:rPr>
        <w:t xml:space="preserve"> to capitalise on multi omics </w:t>
      </w:r>
      <w:r w:rsidRPr="00891AC5">
        <w:rPr>
          <w:rFonts w:ascii="Times New Roman" w:hAnsi="Times New Roman" w:cs="Times New Roman"/>
          <w:sz w:val="24"/>
          <w:szCs w:val="24"/>
          <w:lang w:val="en-US"/>
        </w:rPr>
        <w:t xml:space="preserve">data </w:t>
      </w:r>
      <w:del w:id="11" w:author="Kim-Anh Lê Cao" w:date="2018-04-09T09:27:00Z">
        <w:r w:rsidRPr="00891AC5" w:rsidDel="004C7A20">
          <w:rPr>
            <w:rFonts w:ascii="Times New Roman" w:hAnsi="Times New Roman" w:cs="Times New Roman"/>
            <w:sz w:val="24"/>
            <w:szCs w:val="24"/>
            <w:lang w:val="en-US"/>
          </w:rPr>
          <w:delText xml:space="preserve">currently being </w:delText>
        </w:r>
      </w:del>
      <w:r w:rsidRPr="00891AC5">
        <w:rPr>
          <w:rFonts w:ascii="Times New Roman" w:hAnsi="Times New Roman" w:cs="Times New Roman"/>
          <w:sz w:val="24"/>
          <w:szCs w:val="24"/>
          <w:lang w:val="en-US"/>
        </w:rPr>
        <w:t>generated</w:t>
      </w:r>
      <w:ins w:id="12" w:author="Kim-Anh Lê Cao" w:date="2018-04-09T09:27:00Z">
        <w:r w:rsidR="004C7A20">
          <w:rPr>
            <w:rFonts w:ascii="Times New Roman" w:hAnsi="Times New Roman" w:cs="Times New Roman"/>
            <w:sz w:val="24"/>
            <w:szCs w:val="24"/>
            <w:lang w:val="en-US"/>
          </w:rPr>
          <w:t xml:space="preserve"> at a fast pace</w:t>
        </w:r>
      </w:ins>
      <w:r w:rsidRPr="00891AC5">
        <w:rPr>
          <w:rFonts w:ascii="Times New Roman" w:hAnsi="Times New Roman" w:cs="Times New Roman"/>
          <w:sz w:val="24"/>
          <w:szCs w:val="24"/>
        </w:rPr>
        <w:t xml:space="preserve"> and push novel </w:t>
      </w:r>
      <w:r w:rsidRPr="00891AC5">
        <w:rPr>
          <w:rFonts w:ascii="Times New Roman" w:hAnsi="Times New Roman" w:cs="Times New Roman"/>
          <w:sz w:val="24"/>
          <w:szCs w:val="24"/>
          <w:lang w:val="en-US"/>
        </w:rPr>
        <w:t xml:space="preserve">biological discoveries </w:t>
      </w:r>
      <w:del w:id="13" w:author="Kim-Anh Lê Cao" w:date="2018-04-09T09:27:00Z">
        <w:r w:rsidRPr="00891AC5" w:rsidDel="004C7A20">
          <w:rPr>
            <w:rFonts w:ascii="Times New Roman" w:hAnsi="Times New Roman" w:cs="Times New Roman"/>
            <w:sz w:val="24"/>
            <w:szCs w:val="24"/>
            <w:lang w:val="en-US"/>
          </w:rPr>
          <w:delText xml:space="preserve">of </w:delText>
        </w:r>
      </w:del>
      <w:ins w:id="14" w:author="Kim-Anh Lê Cao" w:date="2018-04-09T09:27:00Z">
        <w:r w:rsidR="004C7A20">
          <w:rPr>
            <w:rFonts w:ascii="Times New Roman" w:hAnsi="Times New Roman" w:cs="Times New Roman"/>
            <w:sz w:val="24"/>
            <w:szCs w:val="24"/>
            <w:lang w:val="en-US"/>
          </w:rPr>
          <w:t>to</w:t>
        </w:r>
        <w:r w:rsidR="004C7A20" w:rsidRPr="00891AC5">
          <w:rPr>
            <w:rFonts w:ascii="Times New Roman" w:hAnsi="Times New Roman" w:cs="Times New Roman"/>
            <w:sz w:val="24"/>
            <w:szCs w:val="24"/>
            <w:lang w:val="en-US"/>
          </w:rPr>
          <w:t xml:space="preserve"> </w:t>
        </w:r>
      </w:ins>
      <w:r w:rsidRPr="00891AC5">
        <w:rPr>
          <w:rFonts w:ascii="Times New Roman" w:hAnsi="Times New Roman" w:cs="Times New Roman"/>
          <w:sz w:val="24"/>
          <w:szCs w:val="24"/>
          <w:lang w:val="en-US"/>
        </w:rPr>
        <w:t>an unprecedented level.</w:t>
      </w:r>
    </w:p>
    <w:p w14:paraId="39EF36A4" w14:textId="77777777" w:rsidR="0060542C" w:rsidRPr="00891AC5" w:rsidRDefault="0060542C" w:rsidP="00101236">
      <w:pPr>
        <w:spacing w:after="0" w:line="240" w:lineRule="auto"/>
        <w:jc w:val="both"/>
        <w:rPr>
          <w:rFonts w:ascii="Times New Roman" w:hAnsi="Times New Roman" w:cs="Times New Roman"/>
          <w:sz w:val="24"/>
          <w:szCs w:val="24"/>
        </w:rPr>
      </w:pPr>
    </w:p>
    <w:p w14:paraId="62830A39" w14:textId="64CACB29" w:rsidR="00135A6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rPr>
        <w:t xml:space="preserve">We are fervent advocates of open data and open science. All analyses are available in R markdown format as supplementary material, and the method is implemented in the open source R package mixOmics, along with detailed tutorials on </w:t>
      </w:r>
      <w:del w:id="15" w:author="Kim-Anh Lê Cao" w:date="2018-04-09T09:28:00Z">
        <w:r w:rsidRPr="00891AC5" w:rsidDel="004C7A20">
          <w:rPr>
            <w:rFonts w:ascii="Times New Roman" w:hAnsi="Times New Roman" w:cs="Times New Roman"/>
            <w:sz w:val="24"/>
            <w:szCs w:val="24"/>
          </w:rPr>
          <w:delText xml:space="preserve">the </w:delText>
        </w:r>
      </w:del>
      <w:ins w:id="16" w:author="Kim-Anh Lê Cao" w:date="2018-04-09T09:28:00Z">
        <w:r w:rsidR="004C7A20">
          <w:rPr>
            <w:rFonts w:ascii="Times New Roman" w:hAnsi="Times New Roman" w:cs="Times New Roman"/>
            <w:sz w:val="24"/>
            <w:szCs w:val="24"/>
          </w:rPr>
          <w:t>our</w:t>
        </w:r>
        <w:r w:rsidR="004C7A20" w:rsidRPr="00891AC5">
          <w:rPr>
            <w:rFonts w:ascii="Times New Roman" w:hAnsi="Times New Roman" w:cs="Times New Roman"/>
            <w:sz w:val="24"/>
            <w:szCs w:val="24"/>
          </w:rPr>
          <w:t xml:space="preserve"> </w:t>
        </w:r>
      </w:ins>
      <w:r w:rsidRPr="00891AC5">
        <w:rPr>
          <w:rFonts w:ascii="Times New Roman" w:hAnsi="Times New Roman" w:cs="Times New Roman"/>
          <w:sz w:val="24"/>
          <w:szCs w:val="24"/>
        </w:rPr>
        <w:t xml:space="preserve">companion website </w:t>
      </w:r>
      <w:hyperlink r:id="rId8" w:history="1">
        <w:r w:rsidRPr="00891AC5">
          <w:rPr>
            <w:rStyle w:val="Hyperlink"/>
            <w:rFonts w:ascii="Times New Roman" w:hAnsi="Times New Roman" w:cs="Times New Roman"/>
            <w:sz w:val="24"/>
            <w:szCs w:val="24"/>
          </w:rPr>
          <w:t>http://www.mixOmics.org/mixDIABLO</w:t>
        </w:r>
      </w:hyperlink>
      <w:r w:rsidRPr="00891AC5">
        <w:rPr>
          <w:rFonts w:ascii="Times New Roman" w:hAnsi="Times New Roman" w:cs="Times New Roman"/>
          <w:sz w:val="24"/>
          <w:szCs w:val="24"/>
        </w:rPr>
        <w:t xml:space="preserve">. </w:t>
      </w:r>
    </w:p>
    <w:p w14:paraId="29100A38" w14:textId="77777777" w:rsidR="0060542C" w:rsidRPr="00891AC5" w:rsidRDefault="0060542C" w:rsidP="00101236">
      <w:pPr>
        <w:spacing w:after="0" w:line="240" w:lineRule="auto"/>
        <w:jc w:val="both"/>
        <w:rPr>
          <w:rFonts w:ascii="Times New Roman" w:hAnsi="Times New Roman" w:cs="Times New Roman"/>
          <w:sz w:val="24"/>
          <w:szCs w:val="24"/>
        </w:rPr>
      </w:pPr>
    </w:p>
    <w:p w14:paraId="7D004151" w14:textId="2B31F3A2" w:rsidR="0060542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rPr>
        <w:t xml:space="preserve">The submitted manuscript has been approved by all authors and has not been submitted to any other journal. A previous submission to </w:t>
      </w:r>
      <w:r w:rsidRPr="00891AC5">
        <w:rPr>
          <w:rFonts w:ascii="Times New Roman" w:hAnsi="Times New Roman" w:cs="Times New Roman"/>
          <w:i/>
          <w:sz w:val="24"/>
          <w:szCs w:val="24"/>
        </w:rPr>
        <w:t>Genome Biology</w:t>
      </w:r>
      <w:r w:rsidRPr="00891AC5">
        <w:rPr>
          <w:rFonts w:ascii="Times New Roman" w:hAnsi="Times New Roman" w:cs="Times New Roman"/>
          <w:sz w:val="24"/>
          <w:szCs w:val="24"/>
        </w:rPr>
        <w:t xml:space="preserve">, </w:t>
      </w:r>
      <w:r w:rsidRPr="00891AC5">
        <w:rPr>
          <w:rFonts w:ascii="Times New Roman" w:hAnsi="Times New Roman" w:cs="Times New Roman"/>
          <w:b/>
          <w:sz w:val="24"/>
          <w:szCs w:val="24"/>
        </w:rPr>
        <w:t>GBIO-D-16-01112</w:t>
      </w:r>
      <w:r w:rsidRPr="00891AC5">
        <w:rPr>
          <w:rFonts w:ascii="Times New Roman" w:hAnsi="Times New Roman" w:cs="Times New Roman"/>
          <w:sz w:val="24"/>
          <w:szCs w:val="24"/>
        </w:rPr>
        <w:t xml:space="preserve"> was </w:t>
      </w:r>
      <w:r w:rsidRPr="00891AC5">
        <w:rPr>
          <w:rFonts w:ascii="Times New Roman" w:hAnsi="Times New Roman" w:cs="Times New Roman"/>
          <w:sz w:val="24"/>
          <w:szCs w:val="24"/>
        </w:rPr>
        <w:lastRenderedPageBreak/>
        <w:t xml:space="preserve">rejected from Genome Biology after </w:t>
      </w:r>
      <w:r w:rsidR="0084091D" w:rsidRPr="00891AC5">
        <w:rPr>
          <w:rFonts w:ascii="Times New Roman" w:hAnsi="Times New Roman" w:cs="Times New Roman"/>
          <w:sz w:val="24"/>
          <w:szCs w:val="24"/>
        </w:rPr>
        <w:t>being reviewed</w:t>
      </w:r>
      <w:r w:rsidRPr="00891AC5">
        <w:rPr>
          <w:rFonts w:ascii="Times New Roman" w:hAnsi="Times New Roman" w:cs="Times New Roman"/>
          <w:sz w:val="24"/>
          <w:szCs w:val="24"/>
        </w:rPr>
        <w:t xml:space="preserve">. </w:t>
      </w:r>
      <w:r w:rsidR="00C37456" w:rsidRPr="00891AC5">
        <w:rPr>
          <w:rFonts w:ascii="Times New Roman" w:hAnsi="Times New Roman" w:cs="Times New Roman"/>
          <w:sz w:val="24"/>
          <w:szCs w:val="24"/>
        </w:rPr>
        <w:t>Since then</w:t>
      </w:r>
      <w:ins w:id="17" w:author="Kim-Anh Lê Cao" w:date="2018-04-09T09:25:00Z">
        <w:r w:rsidR="000E3C96">
          <w:rPr>
            <w:rFonts w:ascii="Times New Roman" w:hAnsi="Times New Roman" w:cs="Times New Roman"/>
            <w:sz w:val="24"/>
            <w:szCs w:val="24"/>
          </w:rPr>
          <w:t>,</w:t>
        </w:r>
      </w:ins>
      <w:del w:id="18" w:author="Kim-Anh Lê Cao" w:date="2018-04-09T09:25:00Z">
        <w:r w:rsidR="00C37456" w:rsidRPr="00891AC5" w:rsidDel="000E3C96">
          <w:rPr>
            <w:rFonts w:ascii="Times New Roman" w:hAnsi="Times New Roman" w:cs="Times New Roman"/>
            <w:sz w:val="24"/>
            <w:szCs w:val="24"/>
          </w:rPr>
          <w:delText>.</w:delText>
        </w:r>
      </w:del>
      <w:r w:rsidR="00C37456" w:rsidRPr="00891AC5">
        <w:rPr>
          <w:rFonts w:ascii="Times New Roman" w:hAnsi="Times New Roman" w:cs="Times New Roman"/>
          <w:sz w:val="24"/>
          <w:szCs w:val="24"/>
        </w:rPr>
        <w:t xml:space="preserve"> </w:t>
      </w:r>
      <w:ins w:id="19" w:author="Kim-Anh Lê Cao" w:date="2018-04-09T09:25:00Z">
        <w:r w:rsidR="000E3C96">
          <w:rPr>
            <w:rFonts w:ascii="Times New Roman" w:hAnsi="Times New Roman" w:cs="Times New Roman"/>
            <w:sz w:val="24"/>
            <w:szCs w:val="24"/>
          </w:rPr>
          <w:t xml:space="preserve">the method and manuscript have been </w:t>
        </w:r>
      </w:ins>
      <w:ins w:id="20" w:author="Kim-Anh Lê Cao" w:date="2018-04-09T09:26:00Z">
        <w:r w:rsidR="000E3C96">
          <w:rPr>
            <w:rFonts w:ascii="Times New Roman" w:hAnsi="Times New Roman" w:cs="Times New Roman"/>
            <w:sz w:val="24"/>
            <w:szCs w:val="24"/>
          </w:rPr>
          <w:t>improved</w:t>
        </w:r>
      </w:ins>
      <w:ins w:id="21" w:author="Kim-Anh Lê Cao" w:date="2018-04-09T09:25:00Z">
        <w:r w:rsidR="000E3C96">
          <w:rPr>
            <w:rFonts w:ascii="Times New Roman" w:hAnsi="Times New Roman" w:cs="Times New Roman"/>
            <w:sz w:val="24"/>
            <w:szCs w:val="24"/>
          </w:rPr>
          <w:t xml:space="preserve"> substantially and to </w:t>
        </w:r>
      </w:ins>
      <w:del w:id="22" w:author="Kim-Anh Lê Cao" w:date="2018-04-09T09:25:00Z">
        <w:r w:rsidR="00C37456" w:rsidRPr="00891AC5" w:rsidDel="000E3C96">
          <w:rPr>
            <w:rFonts w:ascii="Times New Roman" w:hAnsi="Times New Roman" w:cs="Times New Roman"/>
            <w:sz w:val="24"/>
            <w:szCs w:val="24"/>
          </w:rPr>
          <w:delText>w</w:delText>
        </w:r>
        <w:r w:rsidRPr="00891AC5" w:rsidDel="000E3C96">
          <w:rPr>
            <w:rFonts w:ascii="Times New Roman" w:hAnsi="Times New Roman" w:cs="Times New Roman"/>
            <w:sz w:val="24"/>
            <w:szCs w:val="24"/>
          </w:rPr>
          <w:delText>e have carefully considered the reviews of the reviewers and have considerably revised the current version of the manuscript</w:delText>
        </w:r>
        <w:r w:rsidR="00C37456" w:rsidRPr="00891AC5" w:rsidDel="000E3C96">
          <w:rPr>
            <w:rFonts w:ascii="Times New Roman" w:hAnsi="Times New Roman" w:cs="Times New Roman"/>
            <w:sz w:val="24"/>
            <w:szCs w:val="24"/>
          </w:rPr>
          <w:delText xml:space="preserve"> to </w:delText>
        </w:r>
      </w:del>
      <w:r w:rsidR="00C37456" w:rsidRPr="00891AC5">
        <w:rPr>
          <w:rFonts w:ascii="Times New Roman" w:hAnsi="Times New Roman" w:cs="Times New Roman"/>
          <w:sz w:val="24"/>
          <w:szCs w:val="24"/>
        </w:rPr>
        <w:t xml:space="preserve">address </w:t>
      </w:r>
      <w:del w:id="23" w:author="Kim-Anh Lê Cao" w:date="2018-04-09T09:25:00Z">
        <w:r w:rsidR="00C37456" w:rsidRPr="00891AC5" w:rsidDel="000E3C96">
          <w:rPr>
            <w:rFonts w:ascii="Times New Roman" w:hAnsi="Times New Roman" w:cs="Times New Roman"/>
            <w:sz w:val="24"/>
            <w:szCs w:val="24"/>
          </w:rPr>
          <w:delText xml:space="preserve">most </w:delText>
        </w:r>
      </w:del>
      <w:ins w:id="24" w:author="Kim-Anh Lê Cao" w:date="2018-04-09T09:25:00Z">
        <w:r w:rsidR="000E3C96">
          <w:rPr>
            <w:rFonts w:ascii="Times New Roman" w:hAnsi="Times New Roman" w:cs="Times New Roman"/>
            <w:sz w:val="24"/>
            <w:szCs w:val="24"/>
          </w:rPr>
          <w:t>the reviewers’</w:t>
        </w:r>
      </w:ins>
      <w:del w:id="25" w:author="Kim-Anh Lê Cao" w:date="2018-04-09T09:25:00Z">
        <w:r w:rsidR="00C37456" w:rsidRPr="00891AC5" w:rsidDel="000E3C96">
          <w:rPr>
            <w:rFonts w:ascii="Times New Roman" w:hAnsi="Times New Roman" w:cs="Times New Roman"/>
            <w:sz w:val="24"/>
            <w:szCs w:val="24"/>
          </w:rPr>
          <w:delText>of their</w:delText>
        </w:r>
      </w:del>
      <w:r w:rsidR="00C37456" w:rsidRPr="00891AC5">
        <w:rPr>
          <w:rFonts w:ascii="Times New Roman" w:hAnsi="Times New Roman" w:cs="Times New Roman"/>
          <w:sz w:val="24"/>
          <w:szCs w:val="24"/>
        </w:rPr>
        <w:t xml:space="preserve"> comments</w:t>
      </w:r>
      <w:r w:rsidRPr="00891AC5">
        <w:rPr>
          <w:rFonts w:ascii="Times New Roman" w:hAnsi="Times New Roman" w:cs="Times New Roman"/>
          <w:sz w:val="24"/>
          <w:szCs w:val="24"/>
        </w:rPr>
        <w:t xml:space="preserve">. We provide a point-by-point response to reviewers in the next section. We look forward to your reply.  </w:t>
      </w:r>
    </w:p>
    <w:p w14:paraId="6764DB9C" w14:textId="77777777" w:rsidR="0060542C" w:rsidRPr="00891AC5" w:rsidRDefault="0060542C" w:rsidP="00101236">
      <w:pPr>
        <w:spacing w:after="0" w:line="240" w:lineRule="auto"/>
        <w:jc w:val="both"/>
        <w:rPr>
          <w:rFonts w:ascii="Times New Roman" w:hAnsi="Times New Roman" w:cs="Times New Roman"/>
          <w:sz w:val="24"/>
          <w:szCs w:val="24"/>
        </w:rPr>
      </w:pPr>
    </w:p>
    <w:p w14:paraId="50DDFDA1" w14:textId="0DD6C6A0" w:rsidR="00135A6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rPr>
        <w:t xml:space="preserve">Yours sincerely,                            </w:t>
      </w:r>
    </w:p>
    <w:p w14:paraId="584D410B" w14:textId="77777777" w:rsidR="00817164" w:rsidRPr="00891AC5" w:rsidRDefault="00135A6C" w:rsidP="00101236">
      <w:pPr>
        <w:jc w:val="both"/>
        <w:rPr>
          <w:rFonts w:ascii="Times New Roman" w:hAnsi="Times New Roman" w:cs="Times New Roman"/>
          <w:sz w:val="24"/>
          <w:szCs w:val="24"/>
        </w:rPr>
      </w:pPr>
      <w:r w:rsidRPr="00891AC5">
        <w:rPr>
          <w:rFonts w:ascii="Times New Roman" w:hAnsi="Times New Roman" w:cs="Times New Roman"/>
          <w:sz w:val="24"/>
          <w:szCs w:val="24"/>
        </w:rPr>
        <w:t>Dr. Kim-Anh LÊ CAO</w:t>
      </w:r>
    </w:p>
    <w:p w14:paraId="54830DFB" w14:textId="26C533C4" w:rsidR="008D128F" w:rsidRPr="00891AC5" w:rsidRDefault="00817164" w:rsidP="00101236">
      <w:pPr>
        <w:jc w:val="both"/>
        <w:rPr>
          <w:rFonts w:ascii="Times New Roman" w:eastAsia="Times New Roman" w:hAnsi="Times New Roman" w:cs="Times New Roman"/>
          <w:b/>
          <w:color w:val="000000"/>
          <w:sz w:val="24"/>
          <w:szCs w:val="24"/>
          <w:lang w:eastAsia="en-GB"/>
        </w:rPr>
      </w:pPr>
      <w:r w:rsidRPr="00891AC5">
        <w:rPr>
          <w:rFonts w:ascii="Times New Roman" w:hAnsi="Times New Roman" w:cs="Times New Roman"/>
          <w:noProof/>
          <w:sz w:val="24"/>
          <w:szCs w:val="24"/>
          <w:lang w:val="en-GB" w:eastAsia="en-GB"/>
        </w:rPr>
        <w:drawing>
          <wp:inline distT="0" distB="0" distL="0" distR="0" wp14:anchorId="15C88A3E" wp14:editId="3A59AF32">
            <wp:extent cx="703602" cy="4597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electronique.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9215" cy="469942"/>
                    </a:xfrm>
                    <a:prstGeom prst="rect">
                      <a:avLst/>
                    </a:prstGeom>
                  </pic:spPr>
                </pic:pic>
              </a:graphicData>
            </a:graphic>
          </wp:inline>
        </w:drawing>
      </w:r>
      <w:r w:rsidR="008D128F" w:rsidRPr="00891AC5">
        <w:rPr>
          <w:rFonts w:ascii="Times New Roman" w:eastAsia="Times New Roman" w:hAnsi="Times New Roman" w:cs="Times New Roman"/>
          <w:b/>
          <w:color w:val="000000"/>
          <w:sz w:val="24"/>
          <w:szCs w:val="24"/>
          <w:lang w:eastAsia="en-GB"/>
        </w:rPr>
        <w:br w:type="page"/>
      </w:r>
    </w:p>
    <w:p w14:paraId="6C87C43D" w14:textId="77777777" w:rsidR="002F6E26" w:rsidRPr="00891AC5" w:rsidRDefault="00DE4842" w:rsidP="00101236">
      <w:pPr>
        <w:pStyle w:val="p1"/>
        <w:jc w:val="both"/>
        <w:rPr>
          <w:rFonts w:ascii="Times New Roman" w:hAnsi="Times New Roman"/>
          <w:color w:val="000000" w:themeColor="text1"/>
          <w:sz w:val="24"/>
          <w:szCs w:val="24"/>
        </w:rPr>
      </w:pPr>
      <w:r w:rsidRPr="00891AC5">
        <w:rPr>
          <w:rFonts w:ascii="Times New Roman" w:hAnsi="Times New Roman"/>
          <w:b/>
          <w:color w:val="000000" w:themeColor="text1"/>
          <w:sz w:val="24"/>
          <w:szCs w:val="24"/>
        </w:rPr>
        <w:lastRenderedPageBreak/>
        <w:t>Reviewer #1:</w:t>
      </w:r>
      <w:r w:rsidRPr="00891AC5">
        <w:rPr>
          <w:rFonts w:ascii="Times New Roman" w:hAnsi="Times New Roman"/>
          <w:color w:val="000000" w:themeColor="text1"/>
          <w:sz w:val="24"/>
          <w:szCs w:val="24"/>
        </w:rPr>
        <w:t xml:space="preserve"> </w:t>
      </w:r>
    </w:p>
    <w:p w14:paraId="7984D240" w14:textId="2F805943"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The article has several strengths:</w:t>
      </w:r>
    </w:p>
    <w:p w14:paraId="7782CFC4"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a) The article is very well written and provides a good overview of various statistical methods for analyzing</w:t>
      </w:r>
    </w:p>
    <w:p w14:paraId="70698F68"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genomic data.</w:t>
      </w:r>
    </w:p>
    <w:p w14:paraId="1CAF76B4"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b) I think it presents an honest analysis of the data. The authors resist the temptation to oversell their method.</w:t>
      </w:r>
    </w:p>
    <w:p w14:paraId="12699CDA"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They acknowledge that their method does not outperform existing methods when it comes to accuracy.</w:t>
      </w:r>
    </w:p>
    <w:p w14:paraId="78B31947"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c) The authors have implemented the method in an R package</w:t>
      </w:r>
    </w:p>
    <w:p w14:paraId="09DDC0F1"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d) This is a multi-omic method that integrates data.</w:t>
      </w:r>
    </w:p>
    <w:p w14:paraId="6314CE0E" w14:textId="13081317" w:rsidR="00FF1838"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e) The authors apply their method to both empirical data and to simulated data.</w:t>
      </w:r>
    </w:p>
    <w:p w14:paraId="07C8DCE6" w14:textId="70B88F6F" w:rsidR="00FF1838" w:rsidRPr="00891AC5" w:rsidRDefault="00D93139" w:rsidP="00101236">
      <w:pPr>
        <w:spacing w:after="0" w:line="240" w:lineRule="auto"/>
        <w:jc w:val="both"/>
        <w:rPr>
          <w:rFonts w:ascii="Times New Roman" w:hAnsi="Times New Roman" w:cs="Times New Roman"/>
          <w:color w:val="000000" w:themeColor="text1"/>
          <w:sz w:val="24"/>
          <w:szCs w:val="24"/>
        </w:rPr>
      </w:pPr>
      <w:r w:rsidRPr="00891AC5">
        <w:rPr>
          <w:rFonts w:ascii="Times New Roman" w:eastAsia="Times New Roman" w:hAnsi="Times New Roman" w:cs="Times New Roman"/>
          <w:color w:val="000000"/>
          <w:sz w:val="24"/>
          <w:szCs w:val="24"/>
          <w:lang w:eastAsia="en-GB"/>
        </w:rPr>
        <w:t xml:space="preserve">We appreciate the positive comments from the reviewer and the careful review. In the previous iteration of the manuscript </w:t>
      </w:r>
      <w:r w:rsidR="00101236" w:rsidRPr="00891AC5">
        <w:rPr>
          <w:rFonts w:ascii="Times New Roman" w:eastAsia="Times New Roman" w:hAnsi="Times New Roman" w:cs="Times New Roman"/>
          <w:color w:val="000000"/>
          <w:sz w:val="24"/>
          <w:szCs w:val="24"/>
          <w:lang w:eastAsia="en-GB"/>
        </w:rPr>
        <w:t xml:space="preserve">our main focus was on </w:t>
      </w:r>
      <w:r w:rsidR="00D632DE" w:rsidRPr="00891AC5">
        <w:rPr>
          <w:rFonts w:ascii="Times New Roman" w:eastAsia="Times New Roman" w:hAnsi="Times New Roman" w:cs="Times New Roman"/>
          <w:color w:val="000000"/>
          <w:sz w:val="24"/>
          <w:szCs w:val="24"/>
          <w:lang w:eastAsia="en-GB"/>
        </w:rPr>
        <w:t>the classification performance</w:t>
      </w:r>
      <w:r w:rsidR="00101236" w:rsidRPr="00891AC5">
        <w:rPr>
          <w:rFonts w:ascii="Times New Roman" w:eastAsia="Times New Roman" w:hAnsi="Times New Roman" w:cs="Times New Roman"/>
          <w:color w:val="000000"/>
          <w:sz w:val="24"/>
          <w:szCs w:val="24"/>
          <w:lang w:eastAsia="en-GB"/>
        </w:rPr>
        <w:t xml:space="preserve"> using a </w:t>
      </w:r>
      <w:r w:rsidRPr="00891AC5">
        <w:rPr>
          <w:rFonts w:ascii="Times New Roman" w:eastAsia="Times New Roman" w:hAnsi="Times New Roman" w:cs="Times New Roman"/>
          <w:color w:val="000000"/>
          <w:sz w:val="24"/>
          <w:szCs w:val="24"/>
          <w:lang w:eastAsia="en-GB"/>
        </w:rPr>
        <w:t xml:space="preserve">single breast cancer case study. </w:t>
      </w:r>
      <w:r w:rsidR="00101236" w:rsidRPr="00891AC5">
        <w:rPr>
          <w:rFonts w:ascii="Times New Roman" w:eastAsia="Times New Roman" w:hAnsi="Times New Roman" w:cs="Times New Roman"/>
          <w:color w:val="000000"/>
          <w:sz w:val="24"/>
          <w:szCs w:val="24"/>
          <w:lang w:eastAsia="en-GB"/>
        </w:rPr>
        <w:t>However</w:t>
      </w:r>
      <w:r w:rsidR="00A44543">
        <w:rPr>
          <w:rFonts w:ascii="Times New Roman" w:eastAsia="Times New Roman" w:hAnsi="Times New Roman" w:cs="Times New Roman"/>
          <w:color w:val="000000"/>
          <w:sz w:val="24"/>
          <w:szCs w:val="24"/>
          <w:lang w:eastAsia="en-GB"/>
        </w:rPr>
        <w:t>,</w:t>
      </w:r>
      <w:r w:rsidR="00101236" w:rsidRPr="00891AC5">
        <w:rPr>
          <w:rFonts w:ascii="Times New Roman" w:eastAsia="Times New Roman" w:hAnsi="Times New Roman" w:cs="Times New Roman"/>
          <w:color w:val="000000"/>
          <w:sz w:val="24"/>
          <w:szCs w:val="24"/>
          <w:lang w:eastAsia="en-GB"/>
        </w:rPr>
        <w:t xml:space="preserve"> one clear benefit of our approach is that t</w:t>
      </w:r>
      <w:r w:rsidR="00891AC5">
        <w:rPr>
          <w:rFonts w:ascii="Times New Roman" w:eastAsia="Times New Roman" w:hAnsi="Times New Roman" w:cs="Times New Roman"/>
          <w:color w:val="000000"/>
          <w:sz w:val="24"/>
          <w:szCs w:val="24"/>
          <w:lang w:eastAsia="en-GB"/>
        </w:rPr>
        <w:t>he molecular signatures identified</w:t>
      </w:r>
      <w:r w:rsidR="00101236" w:rsidRPr="00891AC5">
        <w:rPr>
          <w:rFonts w:ascii="Times New Roman" w:eastAsia="Times New Roman" w:hAnsi="Times New Roman" w:cs="Times New Roman"/>
          <w:color w:val="000000"/>
          <w:sz w:val="24"/>
          <w:szCs w:val="24"/>
          <w:lang w:eastAsia="en-GB"/>
        </w:rPr>
        <w:t xml:space="preserve"> bring </w:t>
      </w:r>
      <w:r w:rsidR="00101236" w:rsidRPr="00891AC5">
        <w:rPr>
          <w:rFonts w:ascii="Times New Roman" w:eastAsia="Times New Roman" w:hAnsi="Times New Roman" w:cs="Times New Roman"/>
          <w:b/>
          <w:color w:val="000000"/>
          <w:sz w:val="24"/>
          <w:szCs w:val="24"/>
          <w:lang w:eastAsia="en-GB"/>
        </w:rPr>
        <w:t>superior biological enrichment</w:t>
      </w:r>
      <w:r w:rsidR="00101236" w:rsidRPr="00891AC5">
        <w:rPr>
          <w:rFonts w:ascii="Times New Roman" w:eastAsia="Times New Roman" w:hAnsi="Times New Roman" w:cs="Times New Roman"/>
          <w:color w:val="000000"/>
          <w:sz w:val="24"/>
          <w:szCs w:val="24"/>
          <w:lang w:eastAsia="en-GB"/>
        </w:rPr>
        <w:t xml:space="preserve"> compared to other methods that we benchmarked on an </w:t>
      </w:r>
      <w:r w:rsidR="00101236" w:rsidRPr="00891AC5">
        <w:rPr>
          <w:rFonts w:ascii="Times New Roman" w:eastAsia="Times New Roman" w:hAnsi="Times New Roman" w:cs="Times New Roman"/>
          <w:b/>
          <w:color w:val="000000"/>
          <w:sz w:val="24"/>
          <w:szCs w:val="24"/>
          <w:lang w:eastAsia="en-GB"/>
        </w:rPr>
        <w:t>additional four multi-omics cancer datasets</w:t>
      </w:r>
      <w:r w:rsidR="00101236" w:rsidRPr="00891AC5">
        <w:rPr>
          <w:rFonts w:ascii="Times New Roman" w:eastAsia="Times New Roman" w:hAnsi="Times New Roman" w:cs="Times New Roman"/>
          <w:color w:val="000000"/>
          <w:sz w:val="24"/>
          <w:szCs w:val="24"/>
          <w:lang w:eastAsia="en-GB"/>
        </w:rPr>
        <w:t xml:space="preserve"> (lung, kidney, colon and glioblastoma)</w:t>
      </w:r>
      <w:r w:rsidR="00891AC5">
        <w:rPr>
          <w:rFonts w:ascii="Times New Roman" w:eastAsia="Times New Roman" w:hAnsi="Times New Roman" w:cs="Times New Roman"/>
          <w:color w:val="000000"/>
          <w:sz w:val="24"/>
          <w:szCs w:val="24"/>
          <w:lang w:eastAsia="en-GB"/>
        </w:rPr>
        <w:t>,</w:t>
      </w:r>
      <w:r w:rsidR="00101236" w:rsidRPr="00891AC5">
        <w:rPr>
          <w:rFonts w:ascii="Times New Roman" w:eastAsia="Times New Roman" w:hAnsi="Times New Roman" w:cs="Times New Roman"/>
          <w:color w:val="000000"/>
          <w:sz w:val="24"/>
          <w:szCs w:val="24"/>
          <w:lang w:eastAsia="en-GB"/>
        </w:rPr>
        <w:t xml:space="preserve"> each </w:t>
      </w:r>
      <w:r w:rsidR="00891AC5">
        <w:rPr>
          <w:rFonts w:ascii="Times New Roman" w:eastAsia="Times New Roman" w:hAnsi="Times New Roman" w:cs="Times New Roman"/>
          <w:color w:val="000000"/>
          <w:sz w:val="24"/>
          <w:szCs w:val="24"/>
          <w:lang w:eastAsia="en-GB"/>
        </w:rPr>
        <w:t xml:space="preserve">with three </w:t>
      </w:r>
      <w:r w:rsidR="00101236" w:rsidRPr="00891AC5">
        <w:rPr>
          <w:rFonts w:ascii="Times New Roman" w:eastAsia="Times New Roman" w:hAnsi="Times New Roman" w:cs="Times New Roman"/>
          <w:color w:val="000000"/>
          <w:sz w:val="24"/>
          <w:szCs w:val="24"/>
          <w:lang w:eastAsia="en-GB"/>
        </w:rPr>
        <w:t>types of omics data</w:t>
      </w:r>
      <w:r w:rsidR="002F6E26" w:rsidRPr="00891AC5">
        <w:rPr>
          <w:rFonts w:ascii="Times New Roman" w:eastAsia="Times New Roman" w:hAnsi="Times New Roman" w:cs="Times New Roman"/>
          <w:color w:val="000000"/>
          <w:sz w:val="24"/>
          <w:szCs w:val="24"/>
          <w:lang w:eastAsia="en-GB"/>
        </w:rPr>
        <w:t xml:space="preserve"> (mRNA, miRNA and CpGs).</w:t>
      </w:r>
      <w:r w:rsidR="003B5EA6" w:rsidRPr="00891AC5">
        <w:rPr>
          <w:rFonts w:ascii="Times New Roman" w:eastAsia="Times New Roman" w:hAnsi="Times New Roman" w:cs="Times New Roman"/>
          <w:color w:val="000000"/>
          <w:sz w:val="24"/>
          <w:szCs w:val="24"/>
          <w:lang w:eastAsia="en-GB"/>
        </w:rPr>
        <w:t xml:space="preserve"> </w:t>
      </w:r>
    </w:p>
    <w:p w14:paraId="3FCF15E8" w14:textId="77777777" w:rsidR="00FF1838" w:rsidRPr="00891AC5" w:rsidRDefault="00FF1838" w:rsidP="00101236">
      <w:pPr>
        <w:pStyle w:val="p1"/>
        <w:jc w:val="both"/>
        <w:rPr>
          <w:rFonts w:ascii="Times New Roman" w:hAnsi="Times New Roman"/>
          <w:color w:val="000000" w:themeColor="text1"/>
          <w:sz w:val="24"/>
          <w:szCs w:val="24"/>
        </w:rPr>
      </w:pPr>
    </w:p>
    <w:p w14:paraId="70EAC85E"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There are a few weaknesses.</w:t>
      </w:r>
    </w:p>
    <w:p w14:paraId="7A15AFF6"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The method is quite complicated and involves several parameter choices surrounding the underlying</w:t>
      </w:r>
    </w:p>
    <w:p w14:paraId="183A2BB9" w14:textId="37D10317" w:rsidR="003B5EA6"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correlation structure. Why use a complicated method when simp</w:t>
      </w:r>
      <w:r w:rsidR="003B5EA6" w:rsidRPr="00891AC5">
        <w:rPr>
          <w:rFonts w:ascii="Times New Roman" w:hAnsi="Times New Roman"/>
          <w:i/>
          <w:color w:val="808080" w:themeColor="background1" w:themeShade="80"/>
          <w:sz w:val="24"/>
          <w:szCs w:val="24"/>
        </w:rPr>
        <w:t>ler methods have similar predicti</w:t>
      </w:r>
      <w:r w:rsidRPr="00891AC5">
        <w:rPr>
          <w:rFonts w:ascii="Times New Roman" w:hAnsi="Times New Roman"/>
          <w:i/>
          <w:color w:val="808080" w:themeColor="background1" w:themeShade="80"/>
          <w:sz w:val="24"/>
          <w:szCs w:val="24"/>
        </w:rPr>
        <w:t>ve accuracy?</w:t>
      </w:r>
    </w:p>
    <w:p w14:paraId="0AAC0624" w14:textId="24D0BE21" w:rsidR="003B5EA6" w:rsidRPr="00891AC5" w:rsidRDefault="00817164"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We believe our revision had addressed these weaknesses. </w:t>
      </w:r>
      <w:r w:rsidR="003B5EA6" w:rsidRPr="00891AC5">
        <w:rPr>
          <w:rFonts w:ascii="Times New Roman" w:hAnsi="Times New Roman"/>
          <w:color w:val="000000" w:themeColor="text1"/>
          <w:sz w:val="24"/>
          <w:szCs w:val="24"/>
        </w:rPr>
        <w:t xml:space="preserve">We </w:t>
      </w:r>
      <w:r w:rsidR="0046040C" w:rsidRPr="00891AC5">
        <w:rPr>
          <w:rFonts w:ascii="Times New Roman" w:hAnsi="Times New Roman"/>
          <w:color w:val="000000" w:themeColor="text1"/>
          <w:sz w:val="24"/>
          <w:szCs w:val="24"/>
        </w:rPr>
        <w:t xml:space="preserve">agree that the depiction of the method was </w:t>
      </w:r>
      <w:r w:rsidR="005D02BF" w:rsidRPr="00891AC5">
        <w:rPr>
          <w:rFonts w:ascii="Times New Roman" w:hAnsi="Times New Roman"/>
          <w:color w:val="000000" w:themeColor="text1"/>
          <w:sz w:val="24"/>
          <w:szCs w:val="24"/>
        </w:rPr>
        <w:t xml:space="preserve">lacking </w:t>
      </w:r>
      <w:r w:rsidR="00FD08E1" w:rsidRPr="00891AC5">
        <w:rPr>
          <w:rFonts w:ascii="Times New Roman" w:hAnsi="Times New Roman"/>
          <w:color w:val="000000" w:themeColor="text1"/>
          <w:sz w:val="24"/>
          <w:szCs w:val="24"/>
        </w:rPr>
        <w:t>important</w:t>
      </w:r>
      <w:r w:rsidR="001751FB">
        <w:rPr>
          <w:rFonts w:ascii="Times New Roman" w:hAnsi="Times New Roman"/>
          <w:color w:val="000000" w:themeColor="text1"/>
          <w:sz w:val="24"/>
          <w:szCs w:val="24"/>
        </w:rPr>
        <w:t xml:space="preserve"> details</w:t>
      </w:r>
      <w:r w:rsidR="00FD08E1" w:rsidRPr="00891AC5">
        <w:rPr>
          <w:rFonts w:ascii="Times New Roman" w:hAnsi="Times New Roman"/>
          <w:color w:val="000000" w:themeColor="text1"/>
          <w:sz w:val="24"/>
          <w:szCs w:val="24"/>
        </w:rPr>
        <w:t xml:space="preserve"> that led to misleading interpretation</w:t>
      </w:r>
      <w:r w:rsidR="001751FB">
        <w:rPr>
          <w:rFonts w:ascii="Times New Roman" w:hAnsi="Times New Roman"/>
          <w:color w:val="000000" w:themeColor="text1"/>
          <w:sz w:val="24"/>
          <w:szCs w:val="24"/>
        </w:rPr>
        <w:t>s</w:t>
      </w:r>
      <w:r w:rsidR="005D02BF" w:rsidRPr="00891AC5">
        <w:rPr>
          <w:rFonts w:ascii="Times New Roman" w:hAnsi="Times New Roman"/>
          <w:color w:val="000000" w:themeColor="text1"/>
          <w:sz w:val="24"/>
          <w:szCs w:val="24"/>
        </w:rPr>
        <w:t xml:space="preserve">. </w:t>
      </w:r>
      <w:r w:rsidR="00FD08E1" w:rsidRPr="00891AC5">
        <w:rPr>
          <w:rFonts w:ascii="Times New Roman" w:hAnsi="Times New Roman"/>
          <w:color w:val="000000" w:themeColor="text1"/>
          <w:sz w:val="24"/>
          <w:szCs w:val="24"/>
        </w:rPr>
        <w:t>I</w:t>
      </w:r>
      <w:r w:rsidR="005D02BF" w:rsidRPr="00891AC5">
        <w:rPr>
          <w:rFonts w:ascii="Times New Roman" w:hAnsi="Times New Roman"/>
          <w:color w:val="000000" w:themeColor="text1"/>
          <w:sz w:val="24"/>
          <w:szCs w:val="24"/>
        </w:rPr>
        <w:t xml:space="preserve">n the revised </w:t>
      </w:r>
      <w:r w:rsidR="001751FB" w:rsidRPr="00891AC5">
        <w:rPr>
          <w:rFonts w:ascii="Times New Roman" w:hAnsi="Times New Roman"/>
          <w:color w:val="000000" w:themeColor="text1"/>
          <w:sz w:val="24"/>
          <w:szCs w:val="24"/>
        </w:rPr>
        <w:t>manuscript,</w:t>
      </w:r>
      <w:r w:rsidR="005D02BF" w:rsidRPr="00891AC5">
        <w:rPr>
          <w:rFonts w:ascii="Times New Roman" w:hAnsi="Times New Roman"/>
          <w:color w:val="000000" w:themeColor="text1"/>
          <w:sz w:val="24"/>
          <w:szCs w:val="24"/>
        </w:rPr>
        <w:t xml:space="preserve"> we have </w:t>
      </w:r>
      <w:r w:rsidRPr="00891AC5">
        <w:rPr>
          <w:rFonts w:ascii="Times New Roman" w:hAnsi="Times New Roman"/>
          <w:color w:val="000000" w:themeColor="text1"/>
          <w:sz w:val="24"/>
          <w:szCs w:val="24"/>
        </w:rPr>
        <w:t xml:space="preserve">extensively </w:t>
      </w:r>
      <w:r w:rsidR="00FD08E1" w:rsidRPr="00891AC5">
        <w:rPr>
          <w:rFonts w:ascii="Times New Roman" w:hAnsi="Times New Roman"/>
          <w:color w:val="000000" w:themeColor="text1"/>
          <w:sz w:val="24"/>
          <w:szCs w:val="24"/>
        </w:rPr>
        <w:t xml:space="preserve">benchmarked </w:t>
      </w:r>
      <w:r w:rsidR="005D02BF" w:rsidRPr="00891AC5">
        <w:rPr>
          <w:rFonts w:ascii="Times New Roman" w:hAnsi="Times New Roman"/>
          <w:color w:val="000000" w:themeColor="text1"/>
          <w:sz w:val="24"/>
          <w:szCs w:val="24"/>
        </w:rPr>
        <w:t xml:space="preserve">other multi-omics </w:t>
      </w:r>
      <w:r w:rsidR="00FD08E1" w:rsidRPr="00891AC5">
        <w:rPr>
          <w:rFonts w:ascii="Times New Roman" w:hAnsi="Times New Roman"/>
          <w:color w:val="000000" w:themeColor="text1"/>
          <w:sz w:val="24"/>
          <w:szCs w:val="24"/>
        </w:rPr>
        <w:t xml:space="preserve">integration </w:t>
      </w:r>
      <w:r w:rsidR="005D02BF" w:rsidRPr="00891AC5">
        <w:rPr>
          <w:rFonts w:ascii="Times New Roman" w:hAnsi="Times New Roman"/>
          <w:color w:val="000000" w:themeColor="text1"/>
          <w:sz w:val="24"/>
          <w:szCs w:val="24"/>
        </w:rPr>
        <w:t xml:space="preserve">methods </w:t>
      </w:r>
      <w:r w:rsidR="00223619" w:rsidRPr="00891AC5">
        <w:rPr>
          <w:rFonts w:ascii="Times New Roman" w:hAnsi="Times New Roman"/>
          <w:color w:val="000000" w:themeColor="text1"/>
          <w:sz w:val="24"/>
          <w:szCs w:val="24"/>
        </w:rPr>
        <w:t>and demonstrate</w:t>
      </w:r>
      <w:r w:rsidRPr="00891AC5">
        <w:rPr>
          <w:rFonts w:ascii="Times New Roman" w:hAnsi="Times New Roman"/>
          <w:color w:val="000000" w:themeColor="text1"/>
          <w:sz w:val="24"/>
          <w:szCs w:val="24"/>
        </w:rPr>
        <w:t>d</w:t>
      </w:r>
      <w:r w:rsidR="00223619" w:rsidRPr="00891AC5">
        <w:rPr>
          <w:rFonts w:ascii="Times New Roman" w:hAnsi="Times New Roman"/>
          <w:color w:val="000000" w:themeColor="text1"/>
          <w:sz w:val="24"/>
          <w:szCs w:val="24"/>
        </w:rPr>
        <w:t xml:space="preserve"> that </w:t>
      </w:r>
      <w:r w:rsidR="00FD08E1" w:rsidRPr="00891AC5">
        <w:rPr>
          <w:rFonts w:ascii="Times New Roman" w:hAnsi="Times New Roman"/>
          <w:color w:val="000000" w:themeColor="text1"/>
          <w:sz w:val="24"/>
          <w:szCs w:val="24"/>
        </w:rPr>
        <w:t>DIABLO</w:t>
      </w:r>
      <w:r w:rsidR="00223619" w:rsidRPr="00891AC5">
        <w:rPr>
          <w:rFonts w:ascii="Times New Roman" w:hAnsi="Times New Roman"/>
          <w:color w:val="000000" w:themeColor="text1"/>
          <w:sz w:val="24"/>
          <w:szCs w:val="24"/>
        </w:rPr>
        <w:t xml:space="preserve"> does not require </w:t>
      </w:r>
      <w:r w:rsidR="00FD08E1" w:rsidRPr="00891AC5">
        <w:rPr>
          <w:rFonts w:ascii="Times New Roman" w:hAnsi="Times New Roman"/>
          <w:color w:val="000000" w:themeColor="text1"/>
          <w:sz w:val="24"/>
          <w:szCs w:val="24"/>
        </w:rPr>
        <w:t xml:space="preserve">as </w:t>
      </w:r>
      <w:r w:rsidR="00223619" w:rsidRPr="00891AC5">
        <w:rPr>
          <w:rFonts w:ascii="Times New Roman" w:hAnsi="Times New Roman"/>
          <w:color w:val="000000" w:themeColor="text1"/>
          <w:sz w:val="24"/>
          <w:szCs w:val="24"/>
        </w:rPr>
        <w:t xml:space="preserve">many parameters settings </w:t>
      </w:r>
      <w:r w:rsidR="004502AB" w:rsidRPr="00891AC5">
        <w:rPr>
          <w:rFonts w:ascii="Times New Roman" w:hAnsi="Times New Roman"/>
          <w:color w:val="000000" w:themeColor="text1"/>
          <w:sz w:val="24"/>
          <w:szCs w:val="24"/>
        </w:rPr>
        <w:t>(</w:t>
      </w:r>
      <w:r w:rsidR="004502AB" w:rsidRPr="00891AC5">
        <w:rPr>
          <w:rFonts w:ascii="Times New Roman" w:hAnsi="Times New Roman"/>
          <w:b/>
          <w:color w:val="000000" w:themeColor="text1"/>
          <w:sz w:val="24"/>
          <w:szCs w:val="24"/>
        </w:rPr>
        <w:t>see Supplement</w:t>
      </w:r>
      <w:r w:rsidR="004502AB" w:rsidRPr="00891AC5">
        <w:rPr>
          <w:rFonts w:ascii="Times New Roman" w:hAnsi="Times New Roman"/>
          <w:color w:val="000000" w:themeColor="text1"/>
          <w:sz w:val="24"/>
          <w:szCs w:val="24"/>
        </w:rPr>
        <w:t>)</w:t>
      </w:r>
      <w:r w:rsidR="001751FB">
        <w:rPr>
          <w:rFonts w:ascii="Times New Roman" w:hAnsi="Times New Roman"/>
          <w:color w:val="000000" w:themeColor="text1"/>
          <w:sz w:val="24"/>
          <w:szCs w:val="24"/>
        </w:rPr>
        <w:t xml:space="preserve"> as compared to existing methodologies</w:t>
      </w:r>
      <w:r w:rsidR="0048671B" w:rsidRPr="00891AC5">
        <w:rPr>
          <w:rFonts w:ascii="Times New Roman" w:hAnsi="Times New Roman"/>
          <w:color w:val="000000" w:themeColor="text1"/>
          <w:sz w:val="24"/>
          <w:szCs w:val="24"/>
        </w:rPr>
        <w:t xml:space="preserve">. </w:t>
      </w:r>
      <w:r w:rsidR="004502AB" w:rsidRPr="00891AC5">
        <w:rPr>
          <w:rFonts w:ascii="Times New Roman" w:hAnsi="Times New Roman"/>
          <w:color w:val="000000" w:themeColor="text1"/>
          <w:sz w:val="24"/>
          <w:szCs w:val="24"/>
        </w:rPr>
        <w:t>Briefly</w:t>
      </w:r>
      <w:r w:rsidR="0048671B" w:rsidRPr="00891AC5">
        <w:rPr>
          <w:rFonts w:ascii="Times New Roman" w:hAnsi="Times New Roman"/>
          <w:color w:val="000000" w:themeColor="text1"/>
          <w:sz w:val="24"/>
          <w:szCs w:val="24"/>
        </w:rPr>
        <w:t>, our method</w:t>
      </w:r>
      <w:r w:rsidR="00223619" w:rsidRPr="00891AC5">
        <w:rPr>
          <w:rFonts w:ascii="Times New Roman" w:hAnsi="Times New Roman"/>
          <w:color w:val="000000" w:themeColor="text1"/>
          <w:sz w:val="24"/>
          <w:szCs w:val="24"/>
        </w:rPr>
        <w:t xml:space="preserve"> requires 3 parameters, 1) number of variables to select from each omic dataset, 2) number of components to select from each omic</w:t>
      </w:r>
      <w:r w:rsidR="00FD08E1" w:rsidRPr="00891AC5">
        <w:rPr>
          <w:rFonts w:ascii="Times New Roman" w:hAnsi="Times New Roman"/>
          <w:color w:val="000000" w:themeColor="text1"/>
          <w:sz w:val="24"/>
          <w:szCs w:val="24"/>
        </w:rPr>
        <w:t>s</w:t>
      </w:r>
      <w:r w:rsidR="00223619" w:rsidRPr="00891AC5">
        <w:rPr>
          <w:rFonts w:ascii="Times New Roman" w:hAnsi="Times New Roman"/>
          <w:color w:val="000000" w:themeColor="text1"/>
          <w:sz w:val="24"/>
          <w:szCs w:val="24"/>
        </w:rPr>
        <w:t xml:space="preserve"> dataset and 3) whether the correlation between certain omics datasets should be maximised (</w:t>
      </w:r>
      <w:r w:rsidR="00223619" w:rsidRPr="001751FB">
        <w:rPr>
          <w:rFonts w:ascii="Times New Roman" w:hAnsi="Times New Roman"/>
          <w:i/>
          <w:color w:val="000000" w:themeColor="text1"/>
          <w:sz w:val="24"/>
          <w:szCs w:val="24"/>
        </w:rPr>
        <w:t>e.g.</w:t>
      </w:r>
      <w:r w:rsidR="00223619" w:rsidRPr="00891AC5">
        <w:rPr>
          <w:rFonts w:ascii="Times New Roman" w:hAnsi="Times New Roman"/>
          <w:color w:val="000000" w:themeColor="text1"/>
          <w:sz w:val="24"/>
          <w:szCs w:val="24"/>
        </w:rPr>
        <w:t xml:space="preserve"> mRNA and miRNA). </w:t>
      </w:r>
      <w:r w:rsidR="00FD08E1" w:rsidRPr="00891AC5">
        <w:rPr>
          <w:rFonts w:ascii="Times New Roman" w:hAnsi="Times New Roman"/>
          <w:color w:val="000000" w:themeColor="text1"/>
          <w:sz w:val="24"/>
          <w:szCs w:val="24"/>
        </w:rPr>
        <w:t xml:space="preserve">We provide a tuning function to choose parameters 1 and 2. For parameter 3 we provide guidelines that either rely on biological </w:t>
      </w:r>
      <w:r w:rsidRPr="00891AC5">
        <w:rPr>
          <w:rFonts w:ascii="Times New Roman" w:hAnsi="Times New Roman"/>
          <w:color w:val="000000" w:themeColor="text1"/>
          <w:sz w:val="24"/>
          <w:szCs w:val="24"/>
        </w:rPr>
        <w:t xml:space="preserve">assumptions </w:t>
      </w:r>
      <w:r w:rsidR="00FD08E1" w:rsidRPr="00891AC5">
        <w:rPr>
          <w:rFonts w:ascii="Times New Roman" w:hAnsi="Times New Roman"/>
          <w:color w:val="000000" w:themeColor="text1"/>
          <w:sz w:val="24"/>
          <w:szCs w:val="24"/>
        </w:rPr>
        <w:t xml:space="preserve">or </w:t>
      </w:r>
      <w:r w:rsidRPr="00891AC5">
        <w:rPr>
          <w:rFonts w:ascii="Times New Roman" w:hAnsi="Times New Roman"/>
          <w:color w:val="000000" w:themeColor="text1"/>
          <w:sz w:val="24"/>
          <w:szCs w:val="24"/>
        </w:rPr>
        <w:t xml:space="preserve">a </w:t>
      </w:r>
      <w:r w:rsidR="00FD08E1" w:rsidRPr="00891AC5">
        <w:rPr>
          <w:rFonts w:ascii="Times New Roman" w:hAnsi="Times New Roman"/>
          <w:color w:val="000000" w:themeColor="text1"/>
          <w:sz w:val="24"/>
          <w:szCs w:val="24"/>
        </w:rPr>
        <w:t xml:space="preserve">data-driven </w:t>
      </w:r>
      <w:r w:rsidRPr="00891AC5">
        <w:rPr>
          <w:rFonts w:ascii="Times New Roman" w:hAnsi="Times New Roman"/>
          <w:color w:val="000000" w:themeColor="text1"/>
          <w:sz w:val="24"/>
          <w:szCs w:val="24"/>
        </w:rPr>
        <w:t>approach</w:t>
      </w:r>
      <w:r w:rsidR="00FD08E1" w:rsidRPr="00891AC5">
        <w:rPr>
          <w:rFonts w:ascii="Times New Roman" w:hAnsi="Times New Roman"/>
          <w:color w:val="000000" w:themeColor="text1"/>
          <w:sz w:val="24"/>
          <w:szCs w:val="24"/>
        </w:rPr>
        <w:t xml:space="preserve">. Our method not only focuses on extracting the </w:t>
      </w:r>
      <w:r w:rsidR="00223619" w:rsidRPr="00891AC5">
        <w:rPr>
          <w:rFonts w:ascii="Times New Roman" w:hAnsi="Times New Roman"/>
          <w:color w:val="000000" w:themeColor="text1"/>
          <w:sz w:val="24"/>
          <w:szCs w:val="24"/>
        </w:rPr>
        <w:t xml:space="preserve">correlation structure across omic datasets </w:t>
      </w:r>
      <w:r w:rsidR="00FD08E1" w:rsidRPr="00891AC5">
        <w:rPr>
          <w:rFonts w:ascii="Times New Roman" w:hAnsi="Times New Roman"/>
          <w:color w:val="000000" w:themeColor="text1"/>
          <w:sz w:val="24"/>
          <w:szCs w:val="24"/>
        </w:rPr>
        <w:t xml:space="preserve">but also </w:t>
      </w:r>
      <w:r w:rsidR="00223619" w:rsidRPr="00891AC5">
        <w:rPr>
          <w:rFonts w:ascii="Times New Roman" w:hAnsi="Times New Roman"/>
          <w:color w:val="000000" w:themeColor="text1"/>
          <w:sz w:val="24"/>
          <w:szCs w:val="24"/>
        </w:rPr>
        <w:t>discriminat</w:t>
      </w:r>
      <w:r w:rsidR="00FD08E1" w:rsidRPr="00891AC5">
        <w:rPr>
          <w:rFonts w:ascii="Times New Roman" w:hAnsi="Times New Roman"/>
          <w:color w:val="000000" w:themeColor="text1"/>
          <w:sz w:val="24"/>
          <w:szCs w:val="24"/>
        </w:rPr>
        <w:t xml:space="preserve">es </w:t>
      </w:r>
      <w:r w:rsidR="00223619" w:rsidRPr="00891AC5">
        <w:rPr>
          <w:rFonts w:ascii="Times New Roman" w:hAnsi="Times New Roman"/>
          <w:color w:val="000000" w:themeColor="text1"/>
          <w:sz w:val="24"/>
          <w:szCs w:val="24"/>
        </w:rPr>
        <w:t>between phenotypic groups</w:t>
      </w:r>
      <w:r w:rsidR="00FD08E1" w:rsidRPr="00891AC5">
        <w:rPr>
          <w:rFonts w:ascii="Times New Roman" w:hAnsi="Times New Roman"/>
          <w:color w:val="000000" w:themeColor="text1"/>
          <w:sz w:val="24"/>
          <w:szCs w:val="24"/>
        </w:rPr>
        <w:t xml:space="preserve">. Such integrative approach is the first of its kind to identify molecular signatures with biological relevance and led to superior </w:t>
      </w:r>
      <w:r w:rsidR="00223619" w:rsidRPr="00891AC5">
        <w:rPr>
          <w:rFonts w:ascii="Times New Roman" w:hAnsi="Times New Roman"/>
          <w:color w:val="000000" w:themeColor="text1"/>
          <w:sz w:val="24"/>
          <w:szCs w:val="24"/>
        </w:rPr>
        <w:t>biological enrichment across various collections of gene set databases.</w:t>
      </w:r>
    </w:p>
    <w:p w14:paraId="047453D2" w14:textId="77777777" w:rsidR="003B5EA6" w:rsidRPr="00891AC5" w:rsidRDefault="003B5EA6" w:rsidP="00101236">
      <w:pPr>
        <w:pStyle w:val="p1"/>
        <w:jc w:val="both"/>
        <w:rPr>
          <w:rFonts w:ascii="Times New Roman" w:hAnsi="Times New Roman"/>
          <w:color w:val="000000" w:themeColor="text1"/>
          <w:sz w:val="24"/>
          <w:szCs w:val="24"/>
        </w:rPr>
      </w:pPr>
    </w:p>
    <w:p w14:paraId="6C3EE50C" w14:textId="687069DC" w:rsidR="00770DC5"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Why measures different types of data when a single data source (e.g. mRNA) already leads to good accuracy? </w:t>
      </w:r>
    </w:p>
    <w:p w14:paraId="029BEF5C" w14:textId="025F7E5E" w:rsidR="003D1049" w:rsidRPr="00891AC5" w:rsidRDefault="00DC71DD"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We agree with the reviewer that if the focus is on biomarker discovery, why not use the simplest, and cheapest strategy to identify biomarkers?</w:t>
      </w:r>
      <w:r w:rsidR="00C72886" w:rsidRPr="00891AC5">
        <w:rPr>
          <w:rFonts w:ascii="Times New Roman" w:hAnsi="Times New Roman"/>
          <w:color w:val="000000" w:themeColor="text1"/>
          <w:sz w:val="24"/>
          <w:szCs w:val="24"/>
        </w:rPr>
        <w:t xml:space="preserve"> </w:t>
      </w:r>
      <w:r w:rsidR="00FD08E1" w:rsidRPr="00891AC5">
        <w:rPr>
          <w:rFonts w:ascii="Times New Roman" w:hAnsi="Times New Roman"/>
          <w:color w:val="000000" w:themeColor="text1"/>
          <w:sz w:val="24"/>
          <w:szCs w:val="24"/>
        </w:rPr>
        <w:t xml:space="preserve">But the focus of this manuscript is rather to capitalise on multi-omics studies and extract complementary information across omics data. Therefore, our focus is not only on identifying </w:t>
      </w:r>
      <w:r w:rsidR="00906430" w:rsidRPr="00891AC5">
        <w:rPr>
          <w:rFonts w:ascii="Times New Roman" w:hAnsi="Times New Roman"/>
          <w:color w:val="000000" w:themeColor="text1"/>
          <w:sz w:val="24"/>
          <w:szCs w:val="24"/>
        </w:rPr>
        <w:t>strong</w:t>
      </w:r>
      <w:r w:rsidR="00FD08E1" w:rsidRPr="00891AC5">
        <w:rPr>
          <w:rFonts w:ascii="Times New Roman" w:hAnsi="Times New Roman"/>
          <w:color w:val="000000" w:themeColor="text1"/>
          <w:sz w:val="24"/>
          <w:szCs w:val="24"/>
        </w:rPr>
        <w:t xml:space="preserve"> biomarkers, but also </w:t>
      </w:r>
      <w:r w:rsidR="00906430" w:rsidRPr="00891AC5">
        <w:rPr>
          <w:rFonts w:ascii="Times New Roman" w:hAnsi="Times New Roman"/>
          <w:color w:val="000000" w:themeColor="text1"/>
          <w:sz w:val="24"/>
          <w:szCs w:val="24"/>
        </w:rPr>
        <w:t>mar</w:t>
      </w:r>
      <w:r w:rsidR="001751FB">
        <w:rPr>
          <w:rFonts w:ascii="Times New Roman" w:hAnsi="Times New Roman"/>
          <w:color w:val="000000" w:themeColor="text1"/>
          <w:sz w:val="24"/>
          <w:szCs w:val="24"/>
        </w:rPr>
        <w:t>kers correlated across functional</w:t>
      </w:r>
      <w:r w:rsidR="00906430" w:rsidRPr="00891AC5">
        <w:rPr>
          <w:rFonts w:ascii="Times New Roman" w:hAnsi="Times New Roman"/>
          <w:color w:val="000000" w:themeColor="text1"/>
          <w:sz w:val="24"/>
          <w:szCs w:val="24"/>
        </w:rPr>
        <w:t xml:space="preserve"> levels to give more insight into disease mechanisms. </w:t>
      </w:r>
      <w:r w:rsidR="001751FB">
        <w:rPr>
          <w:rFonts w:ascii="Times New Roman" w:hAnsi="Times New Roman"/>
          <w:color w:val="000000" w:themeColor="text1"/>
          <w:sz w:val="24"/>
          <w:szCs w:val="24"/>
        </w:rPr>
        <w:t>Therefore, w</w:t>
      </w:r>
      <w:r w:rsidR="00906430" w:rsidRPr="00891AC5">
        <w:rPr>
          <w:rFonts w:ascii="Times New Roman" w:hAnsi="Times New Roman"/>
          <w:color w:val="000000" w:themeColor="text1"/>
          <w:sz w:val="24"/>
          <w:szCs w:val="24"/>
        </w:rPr>
        <w:t xml:space="preserve">e have changed the title to </w:t>
      </w:r>
      <w:r w:rsidR="00406127" w:rsidRPr="00891AC5">
        <w:rPr>
          <w:rFonts w:ascii="Times New Roman" w:hAnsi="Times New Roman"/>
          <w:color w:val="000000" w:themeColor="text1"/>
          <w:sz w:val="24"/>
          <w:szCs w:val="24"/>
        </w:rPr>
        <w:t>“</w:t>
      </w:r>
      <w:r w:rsidR="00406127" w:rsidRPr="00891AC5">
        <w:rPr>
          <w:rFonts w:ascii="Times New Roman" w:eastAsia="Times New Roman" w:hAnsi="Times New Roman"/>
          <w:b/>
          <w:color w:val="000000" w:themeColor="text1"/>
          <w:sz w:val="24"/>
          <w:szCs w:val="24"/>
          <w:shd w:val="clear" w:color="auto" w:fill="FFFFFF"/>
          <w:lang w:val="en-US"/>
        </w:rPr>
        <w:t>DIABLO: identifying key molecular drivers from multi-omic assays, an integrative approach</w:t>
      </w:r>
      <w:r w:rsidR="00406127" w:rsidRPr="00891AC5">
        <w:rPr>
          <w:rFonts w:ascii="Times New Roman" w:hAnsi="Times New Roman"/>
          <w:color w:val="000000" w:themeColor="text1"/>
          <w:sz w:val="24"/>
          <w:szCs w:val="24"/>
          <w:lang w:val="en-CA"/>
        </w:rPr>
        <w:t xml:space="preserve">”, </w:t>
      </w:r>
      <w:r w:rsidR="00906430" w:rsidRPr="00891AC5">
        <w:rPr>
          <w:rFonts w:ascii="Times New Roman" w:hAnsi="Times New Roman"/>
          <w:color w:val="000000" w:themeColor="text1"/>
          <w:sz w:val="24"/>
          <w:szCs w:val="24"/>
          <w:lang w:val="en-CA"/>
        </w:rPr>
        <w:t xml:space="preserve">to reflect the focus on </w:t>
      </w:r>
      <w:r w:rsidR="00406127" w:rsidRPr="00891AC5">
        <w:rPr>
          <w:rFonts w:ascii="Times New Roman" w:hAnsi="Times New Roman"/>
          <w:color w:val="000000" w:themeColor="text1"/>
          <w:sz w:val="24"/>
          <w:szCs w:val="24"/>
          <w:lang w:val="en-CA"/>
        </w:rPr>
        <w:t xml:space="preserve"> key molecular drivers</w:t>
      </w:r>
      <w:r w:rsidR="00906430" w:rsidRPr="00891AC5">
        <w:rPr>
          <w:rFonts w:ascii="Times New Roman" w:hAnsi="Times New Roman"/>
          <w:color w:val="000000" w:themeColor="text1"/>
          <w:sz w:val="24"/>
          <w:szCs w:val="24"/>
          <w:lang w:val="en-CA"/>
        </w:rPr>
        <w:t xml:space="preserve"> rather than biomarkers only</w:t>
      </w:r>
      <w:r w:rsidR="00406127" w:rsidRPr="00891AC5">
        <w:rPr>
          <w:rFonts w:ascii="Times New Roman" w:hAnsi="Times New Roman"/>
          <w:color w:val="000000" w:themeColor="text1"/>
          <w:sz w:val="24"/>
          <w:szCs w:val="24"/>
          <w:lang w:val="en-CA"/>
        </w:rPr>
        <w:t>.</w:t>
      </w:r>
    </w:p>
    <w:p w14:paraId="333A40C3" w14:textId="77777777" w:rsidR="003D1049" w:rsidRPr="00891AC5" w:rsidRDefault="003D1049" w:rsidP="00101236">
      <w:pPr>
        <w:pStyle w:val="p1"/>
        <w:jc w:val="both"/>
        <w:rPr>
          <w:rFonts w:ascii="Times New Roman" w:hAnsi="Times New Roman"/>
          <w:color w:val="000000" w:themeColor="text1"/>
          <w:sz w:val="24"/>
          <w:szCs w:val="24"/>
        </w:rPr>
      </w:pPr>
    </w:p>
    <w:p w14:paraId="7A7BFE5A" w14:textId="3B9A1B54" w:rsidR="00770DC5"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I</w:t>
      </w:r>
      <w:r w:rsidR="00770DC5"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am not convinced that the method helps to elucidate the underlying biology. I understand that the latent</w:t>
      </w:r>
      <w:r w:rsidR="00770DC5"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structure might uncover interesting biology but I would never use this method to learn biology. Rather, I would</w:t>
      </w:r>
      <w:r w:rsidR="00770DC5"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use cluster analysis or unsupervised learning methods.</w:t>
      </w:r>
    </w:p>
    <w:p w14:paraId="356D73CF" w14:textId="797E61B5" w:rsidR="0049520F" w:rsidRPr="00891AC5" w:rsidRDefault="00DD265E"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lastRenderedPageBreak/>
        <w:t xml:space="preserve">In the previous </w:t>
      </w:r>
      <w:r w:rsidR="00777A46" w:rsidRPr="00891AC5">
        <w:rPr>
          <w:rFonts w:ascii="Times New Roman" w:hAnsi="Times New Roman"/>
          <w:color w:val="000000" w:themeColor="text1"/>
          <w:sz w:val="24"/>
          <w:szCs w:val="24"/>
        </w:rPr>
        <w:t xml:space="preserve">version </w:t>
      </w:r>
      <w:r w:rsidR="003135E0" w:rsidRPr="00891AC5">
        <w:rPr>
          <w:rFonts w:ascii="Times New Roman" w:hAnsi="Times New Roman"/>
          <w:color w:val="000000" w:themeColor="text1"/>
          <w:sz w:val="24"/>
          <w:szCs w:val="24"/>
        </w:rPr>
        <w:t>of the manuscript</w:t>
      </w:r>
      <w:r w:rsidRPr="00891AC5">
        <w:rPr>
          <w:rFonts w:ascii="Times New Roman" w:hAnsi="Times New Roman"/>
          <w:color w:val="000000" w:themeColor="text1"/>
          <w:sz w:val="24"/>
          <w:szCs w:val="24"/>
        </w:rPr>
        <w:t xml:space="preserve"> we </w:t>
      </w:r>
      <w:r w:rsidR="003135E0" w:rsidRPr="00891AC5">
        <w:rPr>
          <w:rFonts w:ascii="Times New Roman" w:hAnsi="Times New Roman"/>
          <w:color w:val="000000" w:themeColor="text1"/>
          <w:sz w:val="24"/>
          <w:szCs w:val="24"/>
        </w:rPr>
        <w:t>did not</w:t>
      </w:r>
      <w:r w:rsidRPr="00891AC5">
        <w:rPr>
          <w:rFonts w:ascii="Times New Roman" w:hAnsi="Times New Roman"/>
          <w:color w:val="000000" w:themeColor="text1"/>
          <w:sz w:val="24"/>
          <w:szCs w:val="24"/>
        </w:rPr>
        <w:t xml:space="preserve"> compare the biological enrichment of the various methods that were used. </w:t>
      </w:r>
      <w:r w:rsidR="00777A46" w:rsidRPr="00891AC5">
        <w:rPr>
          <w:rFonts w:ascii="Times New Roman" w:hAnsi="Times New Roman"/>
          <w:color w:val="000000" w:themeColor="text1"/>
          <w:sz w:val="24"/>
          <w:szCs w:val="24"/>
        </w:rPr>
        <w:t xml:space="preserve">However, </w:t>
      </w:r>
      <w:r w:rsidR="00BD0FF2" w:rsidRPr="00891AC5">
        <w:rPr>
          <w:rFonts w:ascii="Times New Roman" w:hAnsi="Times New Roman"/>
          <w:color w:val="000000" w:themeColor="text1"/>
          <w:sz w:val="24"/>
          <w:szCs w:val="24"/>
        </w:rPr>
        <w:t>based on the reviewers</w:t>
      </w:r>
      <w:ins w:id="26" w:author="Kim-Anh Lê Cao" w:date="2018-04-09T09:28:00Z">
        <w:r w:rsidR="004C7A20">
          <w:rPr>
            <w:rFonts w:ascii="Times New Roman" w:hAnsi="Times New Roman"/>
            <w:color w:val="000000" w:themeColor="text1"/>
            <w:sz w:val="24"/>
            <w:szCs w:val="24"/>
          </w:rPr>
          <w:t>’</w:t>
        </w:r>
      </w:ins>
      <w:r w:rsidR="00BD0FF2" w:rsidRPr="00891AC5">
        <w:rPr>
          <w:rFonts w:ascii="Times New Roman" w:hAnsi="Times New Roman"/>
          <w:color w:val="000000" w:themeColor="text1"/>
          <w:sz w:val="24"/>
          <w:szCs w:val="24"/>
        </w:rPr>
        <w:t xml:space="preserve"> comments, </w:t>
      </w:r>
      <w:r w:rsidR="00777A46" w:rsidRPr="00891AC5">
        <w:rPr>
          <w:rFonts w:ascii="Times New Roman" w:hAnsi="Times New Roman"/>
          <w:color w:val="000000" w:themeColor="text1"/>
          <w:sz w:val="24"/>
          <w:szCs w:val="24"/>
        </w:rPr>
        <w:t>we extensive</w:t>
      </w:r>
      <w:r w:rsidR="00BD0FF2" w:rsidRPr="00891AC5">
        <w:rPr>
          <w:rFonts w:ascii="Times New Roman" w:hAnsi="Times New Roman"/>
          <w:color w:val="000000" w:themeColor="text1"/>
          <w:sz w:val="24"/>
          <w:szCs w:val="24"/>
        </w:rPr>
        <w:t>ly</w:t>
      </w:r>
      <w:r w:rsidR="00777A46" w:rsidRPr="00891AC5">
        <w:rPr>
          <w:rFonts w:ascii="Times New Roman" w:hAnsi="Times New Roman"/>
          <w:color w:val="000000" w:themeColor="text1"/>
          <w:sz w:val="24"/>
          <w:szCs w:val="24"/>
        </w:rPr>
        <w:t xml:space="preserve"> explored this area, using multiple cancer multi-omics dataset</w:t>
      </w:r>
      <w:r w:rsidR="00BD0FF2" w:rsidRPr="00891AC5">
        <w:rPr>
          <w:rFonts w:ascii="Times New Roman" w:hAnsi="Times New Roman"/>
          <w:color w:val="000000" w:themeColor="text1"/>
          <w:sz w:val="24"/>
          <w:szCs w:val="24"/>
        </w:rPr>
        <w:t>s</w:t>
      </w:r>
      <w:r w:rsidR="00777A46" w:rsidRPr="00891AC5">
        <w:rPr>
          <w:rFonts w:ascii="Times New Roman" w:hAnsi="Times New Roman"/>
          <w:color w:val="000000" w:themeColor="text1"/>
          <w:sz w:val="24"/>
          <w:szCs w:val="24"/>
        </w:rPr>
        <w:t xml:space="preserve">, multiple gene-set databases </w:t>
      </w:r>
      <w:r w:rsidR="00BD0FF2" w:rsidRPr="00891AC5">
        <w:rPr>
          <w:rFonts w:ascii="Times New Roman" w:hAnsi="Times New Roman"/>
          <w:color w:val="000000" w:themeColor="text1"/>
          <w:sz w:val="24"/>
          <w:szCs w:val="24"/>
        </w:rPr>
        <w:t xml:space="preserve">with </w:t>
      </w:r>
      <w:r w:rsidR="00777A46" w:rsidRPr="00891AC5">
        <w:rPr>
          <w:rFonts w:ascii="Times New Roman" w:hAnsi="Times New Roman"/>
          <w:color w:val="000000" w:themeColor="text1"/>
          <w:sz w:val="24"/>
          <w:szCs w:val="24"/>
        </w:rPr>
        <w:t xml:space="preserve">both unsupervised and supervised integrative methods </w:t>
      </w:r>
      <w:r w:rsidR="00BD0FF2" w:rsidRPr="00891AC5">
        <w:rPr>
          <w:rFonts w:ascii="Times New Roman" w:hAnsi="Times New Roman"/>
          <w:color w:val="000000" w:themeColor="text1"/>
          <w:sz w:val="24"/>
          <w:szCs w:val="24"/>
        </w:rPr>
        <w:t>that can</w:t>
      </w:r>
      <w:r w:rsidR="00777A46" w:rsidRPr="00891AC5">
        <w:rPr>
          <w:rFonts w:ascii="Times New Roman" w:hAnsi="Times New Roman"/>
          <w:color w:val="000000" w:themeColor="text1"/>
          <w:sz w:val="24"/>
          <w:szCs w:val="24"/>
        </w:rPr>
        <w:t xml:space="preserve"> perform variable selection.</w:t>
      </w:r>
      <w:r w:rsidR="0086309A" w:rsidRPr="00891AC5">
        <w:rPr>
          <w:rFonts w:ascii="Times New Roman" w:hAnsi="Times New Roman"/>
          <w:color w:val="000000" w:themeColor="text1"/>
          <w:sz w:val="24"/>
          <w:szCs w:val="24"/>
        </w:rPr>
        <w:t xml:space="preserve"> </w:t>
      </w:r>
      <w:r w:rsidR="0049520F" w:rsidRPr="00891AC5">
        <w:rPr>
          <w:rFonts w:ascii="Times New Roman" w:hAnsi="Times New Roman"/>
          <w:color w:val="000000" w:themeColor="text1"/>
          <w:sz w:val="24"/>
          <w:szCs w:val="24"/>
        </w:rPr>
        <w:t xml:space="preserve">We demonstrate that our method outperforms unsupervised methods with respect to biological enrichment thus elucidating more known biology. In the human breast cancer study, we show that DIABLO </w:t>
      </w:r>
      <w:r w:rsidR="0006597A">
        <w:rPr>
          <w:rFonts w:ascii="Times New Roman" w:hAnsi="Times New Roman"/>
          <w:color w:val="000000" w:themeColor="text1"/>
          <w:sz w:val="24"/>
          <w:szCs w:val="24"/>
        </w:rPr>
        <w:t>can also detect</w:t>
      </w:r>
      <w:r w:rsidR="0049520F" w:rsidRPr="00891AC5">
        <w:rPr>
          <w:rFonts w:ascii="Times New Roman" w:hAnsi="Times New Roman"/>
          <w:color w:val="000000" w:themeColor="text1"/>
          <w:sz w:val="24"/>
          <w:szCs w:val="24"/>
        </w:rPr>
        <w:t xml:space="preserve"> novel biomarkers that have not been previously associated with breast cancer.</w:t>
      </w:r>
    </w:p>
    <w:p w14:paraId="25A61E40" w14:textId="77777777" w:rsidR="0049520F" w:rsidRPr="00891AC5" w:rsidRDefault="0049520F" w:rsidP="00101236">
      <w:pPr>
        <w:pStyle w:val="p1"/>
        <w:jc w:val="both"/>
        <w:rPr>
          <w:rFonts w:ascii="Times New Roman" w:hAnsi="Times New Roman"/>
          <w:color w:val="000000" w:themeColor="text1"/>
          <w:sz w:val="24"/>
          <w:szCs w:val="24"/>
        </w:rPr>
      </w:pPr>
    </w:p>
    <w:p w14:paraId="01D9AEF9" w14:textId="61705FDC" w:rsidR="00770DC5" w:rsidRPr="00891AC5" w:rsidRDefault="0049520F"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We also</w:t>
      </w:r>
      <w:r w:rsidR="00BD0FF2" w:rsidRPr="00891AC5">
        <w:rPr>
          <w:rFonts w:ascii="Times New Roman" w:hAnsi="Times New Roman"/>
          <w:color w:val="000000" w:themeColor="text1"/>
          <w:sz w:val="24"/>
          <w:szCs w:val="24"/>
        </w:rPr>
        <w:t xml:space="preserve"> researched the literature to give an overview of the current state in integrative methods ei</w:t>
      </w:r>
      <w:r w:rsidR="0006597A">
        <w:rPr>
          <w:rFonts w:ascii="Times New Roman" w:hAnsi="Times New Roman"/>
          <w:color w:val="000000" w:themeColor="text1"/>
          <w:sz w:val="24"/>
          <w:szCs w:val="24"/>
        </w:rPr>
        <w:t>ther supervised or unsupervised</w:t>
      </w:r>
      <w:r w:rsidR="00BD0FF2" w:rsidRPr="00891AC5">
        <w:rPr>
          <w:rFonts w:ascii="Times New Roman" w:hAnsi="Times New Roman"/>
          <w:color w:val="000000" w:themeColor="text1"/>
          <w:sz w:val="24"/>
          <w:szCs w:val="24"/>
        </w:rPr>
        <w:t xml:space="preserve">, </w:t>
      </w:r>
      <w:r w:rsidR="0006597A">
        <w:rPr>
          <w:rFonts w:ascii="Times New Roman" w:hAnsi="Times New Roman"/>
          <w:color w:val="000000" w:themeColor="text1"/>
          <w:sz w:val="24"/>
          <w:szCs w:val="24"/>
        </w:rPr>
        <w:t>and with or without</w:t>
      </w:r>
      <w:r w:rsidR="00BD0FF2" w:rsidRPr="00891AC5">
        <w:rPr>
          <w:rFonts w:ascii="Times New Roman" w:hAnsi="Times New Roman"/>
          <w:color w:val="000000" w:themeColor="text1"/>
          <w:sz w:val="24"/>
          <w:szCs w:val="24"/>
        </w:rPr>
        <w:t xml:space="preserve"> variable selection</w:t>
      </w:r>
      <w:r w:rsidR="0006597A">
        <w:rPr>
          <w:rFonts w:ascii="Times New Roman" w:hAnsi="Times New Roman"/>
          <w:color w:val="000000" w:themeColor="text1"/>
          <w:sz w:val="24"/>
          <w:szCs w:val="24"/>
        </w:rPr>
        <w:t>,</w:t>
      </w:r>
      <w:r w:rsidR="00BD0FF2" w:rsidRPr="00891AC5">
        <w:rPr>
          <w:rFonts w:ascii="Times New Roman" w:hAnsi="Times New Roman"/>
          <w:color w:val="000000" w:themeColor="text1"/>
          <w:sz w:val="24"/>
          <w:szCs w:val="24"/>
        </w:rPr>
        <w:t xml:space="preserve"> to highlight where the gaps are in terms of methods development </w:t>
      </w:r>
      <w:r w:rsidR="00CC34AD" w:rsidRPr="00891AC5">
        <w:rPr>
          <w:rFonts w:ascii="Times New Roman" w:hAnsi="Times New Roman"/>
          <w:color w:val="000000" w:themeColor="text1"/>
          <w:sz w:val="24"/>
          <w:szCs w:val="24"/>
        </w:rPr>
        <w:t>(</w:t>
      </w:r>
      <w:r w:rsidR="00CC34AD" w:rsidRPr="00891AC5">
        <w:rPr>
          <w:rFonts w:ascii="Times New Roman" w:hAnsi="Times New Roman"/>
          <w:b/>
          <w:color w:val="000000" w:themeColor="text1"/>
          <w:sz w:val="24"/>
          <w:szCs w:val="24"/>
        </w:rPr>
        <w:t>see Supplementary Fig. 1</w:t>
      </w:r>
      <w:r w:rsidR="00CC34AD" w:rsidRPr="00891AC5">
        <w:rPr>
          <w:rFonts w:ascii="Times New Roman" w:hAnsi="Times New Roman"/>
          <w:color w:val="000000" w:themeColor="text1"/>
          <w:sz w:val="24"/>
          <w:szCs w:val="24"/>
        </w:rPr>
        <w:t xml:space="preserve">). </w:t>
      </w:r>
      <w:r w:rsidR="0086309A" w:rsidRPr="00891AC5">
        <w:rPr>
          <w:rFonts w:ascii="Times New Roman" w:hAnsi="Times New Roman"/>
          <w:color w:val="000000" w:themeColor="text1"/>
          <w:sz w:val="24"/>
          <w:szCs w:val="24"/>
        </w:rPr>
        <w:t>In the revised version of the manuscript we have included unsupervised methods used for m</w:t>
      </w:r>
      <w:r w:rsidR="0006597A">
        <w:rPr>
          <w:rFonts w:ascii="Times New Roman" w:hAnsi="Times New Roman"/>
          <w:color w:val="000000" w:themeColor="text1"/>
          <w:sz w:val="24"/>
          <w:szCs w:val="24"/>
        </w:rPr>
        <w:t>ulti-omics data integration as well as supervised multi-step approaches.</w:t>
      </w:r>
    </w:p>
    <w:p w14:paraId="5CD3565A" w14:textId="77777777" w:rsidR="003D1049" w:rsidRPr="00891AC5" w:rsidRDefault="003D1049" w:rsidP="00101236">
      <w:pPr>
        <w:pStyle w:val="p1"/>
        <w:jc w:val="both"/>
        <w:rPr>
          <w:rFonts w:ascii="Times New Roman" w:hAnsi="Times New Roman"/>
          <w:color w:val="000000" w:themeColor="text1"/>
          <w:sz w:val="24"/>
          <w:szCs w:val="24"/>
        </w:rPr>
      </w:pPr>
    </w:p>
    <w:p w14:paraId="22157EEC" w14:textId="2217296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Overall, I am not sure how much biology can be learnt by applying this method. Bottom line: this predictive</w:t>
      </w:r>
      <w:r w:rsidR="00770DC5"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method does not seem to improve predictive accuracy.</w:t>
      </w:r>
    </w:p>
    <w:p w14:paraId="27609AB6" w14:textId="7F3B890E" w:rsidR="004502AB" w:rsidRPr="00980579" w:rsidRDefault="00862943"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color w:val="000000" w:themeColor="text1"/>
          <w:sz w:val="24"/>
          <w:szCs w:val="24"/>
          <w:lang w:val="en-CA"/>
        </w:rPr>
        <w:t xml:space="preserve">We have </w:t>
      </w:r>
      <w:r w:rsidR="00817164" w:rsidRPr="00891AC5">
        <w:rPr>
          <w:rFonts w:ascii="Times New Roman" w:hAnsi="Times New Roman" w:cs="Times New Roman"/>
          <w:color w:val="000000" w:themeColor="text1"/>
          <w:sz w:val="24"/>
          <w:szCs w:val="24"/>
          <w:lang w:val="en-CA"/>
        </w:rPr>
        <w:t>re</w:t>
      </w:r>
      <w:r w:rsidRPr="00891AC5">
        <w:rPr>
          <w:rFonts w:ascii="Times New Roman" w:hAnsi="Times New Roman" w:cs="Times New Roman"/>
          <w:color w:val="000000" w:themeColor="text1"/>
          <w:sz w:val="24"/>
          <w:szCs w:val="24"/>
          <w:lang w:val="en-CA"/>
        </w:rPr>
        <w:t>focus</w:t>
      </w:r>
      <w:r w:rsidR="00817164" w:rsidRPr="00891AC5">
        <w:rPr>
          <w:rFonts w:ascii="Times New Roman" w:hAnsi="Times New Roman" w:cs="Times New Roman"/>
          <w:color w:val="000000" w:themeColor="text1"/>
          <w:sz w:val="24"/>
          <w:szCs w:val="24"/>
          <w:lang w:val="en-CA"/>
        </w:rPr>
        <w:t>ed</w:t>
      </w:r>
      <w:r w:rsidR="00980579">
        <w:rPr>
          <w:rFonts w:ascii="Times New Roman" w:hAnsi="Times New Roman" w:cs="Times New Roman"/>
          <w:color w:val="000000" w:themeColor="text1"/>
          <w:sz w:val="24"/>
          <w:szCs w:val="24"/>
          <w:lang w:val="en-CA"/>
        </w:rPr>
        <w:t xml:space="preserve"> </w:t>
      </w:r>
      <w:r w:rsidRPr="00891AC5">
        <w:rPr>
          <w:rFonts w:ascii="Times New Roman" w:hAnsi="Times New Roman" w:cs="Times New Roman"/>
          <w:color w:val="000000" w:themeColor="text1"/>
          <w:sz w:val="24"/>
          <w:szCs w:val="24"/>
          <w:lang w:val="en-CA"/>
        </w:rPr>
        <w:t>our manuscript</w:t>
      </w:r>
      <w:r w:rsidR="003A254F" w:rsidRPr="00891AC5">
        <w:rPr>
          <w:rFonts w:ascii="Times New Roman" w:hAnsi="Times New Roman" w:cs="Times New Roman"/>
          <w:color w:val="000000" w:themeColor="text1"/>
          <w:sz w:val="24"/>
          <w:szCs w:val="24"/>
          <w:lang w:val="en-CA"/>
        </w:rPr>
        <w:t xml:space="preserve"> on biological insights primarily, rather than </w:t>
      </w:r>
      <w:r w:rsidRPr="00891AC5">
        <w:rPr>
          <w:rFonts w:ascii="Times New Roman" w:hAnsi="Times New Roman" w:cs="Times New Roman"/>
          <w:color w:val="000000" w:themeColor="text1"/>
          <w:sz w:val="24"/>
          <w:szCs w:val="24"/>
          <w:lang w:val="en-CA"/>
        </w:rPr>
        <w:t xml:space="preserve">prediction </w:t>
      </w:r>
      <w:r w:rsidR="003A254F" w:rsidRPr="00891AC5">
        <w:rPr>
          <w:rFonts w:ascii="Times New Roman" w:hAnsi="Times New Roman" w:cs="Times New Roman"/>
          <w:color w:val="000000" w:themeColor="text1"/>
          <w:sz w:val="24"/>
          <w:szCs w:val="24"/>
          <w:lang w:val="en-CA"/>
        </w:rPr>
        <w:t>performance</w:t>
      </w:r>
      <w:r w:rsidR="00817164" w:rsidRPr="00891AC5">
        <w:rPr>
          <w:rFonts w:ascii="Times New Roman" w:hAnsi="Times New Roman" w:cs="Times New Roman"/>
          <w:color w:val="000000" w:themeColor="text1"/>
          <w:sz w:val="24"/>
          <w:szCs w:val="24"/>
          <w:lang w:val="en-CA"/>
        </w:rPr>
        <w:t xml:space="preserve"> as the former was our </w:t>
      </w:r>
      <w:r w:rsidR="00784F5D" w:rsidRPr="00891AC5">
        <w:rPr>
          <w:rFonts w:ascii="Times New Roman" w:hAnsi="Times New Roman" w:cs="Times New Roman"/>
          <w:color w:val="000000" w:themeColor="text1"/>
          <w:sz w:val="24"/>
          <w:szCs w:val="24"/>
          <w:lang w:val="en-CA"/>
        </w:rPr>
        <w:t>main motivation in driving methodological developments</w:t>
      </w:r>
      <w:r w:rsidRPr="00891AC5">
        <w:rPr>
          <w:rFonts w:ascii="Times New Roman" w:hAnsi="Times New Roman" w:cs="Times New Roman"/>
          <w:color w:val="000000" w:themeColor="text1"/>
          <w:sz w:val="24"/>
          <w:szCs w:val="24"/>
          <w:lang w:val="en-CA"/>
        </w:rPr>
        <w:t xml:space="preserve">. </w:t>
      </w:r>
      <w:commentRangeStart w:id="27"/>
      <w:del w:id="28" w:author="Kim-Anh Lê Cao" w:date="2018-04-09T09:29:00Z">
        <w:r w:rsidR="00817164" w:rsidRPr="00891AC5" w:rsidDel="004C7A20">
          <w:rPr>
            <w:rFonts w:ascii="Times New Roman" w:hAnsi="Times New Roman" w:cs="Times New Roman"/>
            <w:color w:val="000000" w:themeColor="text1"/>
            <w:sz w:val="24"/>
            <w:szCs w:val="24"/>
            <w:lang w:val="en-CA"/>
          </w:rPr>
          <w:delText xml:space="preserve">We disagree with the reviewer that multi omics integrative methods do not provide novel biological knowledge. </w:delText>
        </w:r>
        <w:commentRangeEnd w:id="27"/>
        <w:r w:rsidR="00980579" w:rsidDel="004C7A20">
          <w:rPr>
            <w:rStyle w:val="CommentReference"/>
            <w:lang w:val="en-US"/>
          </w:rPr>
          <w:commentReference w:id="27"/>
        </w:r>
      </w:del>
      <w:r w:rsidR="00817164" w:rsidRPr="00891AC5">
        <w:rPr>
          <w:rFonts w:ascii="Times New Roman" w:hAnsi="Times New Roman" w:cs="Times New Roman"/>
          <w:color w:val="000000" w:themeColor="text1"/>
          <w:sz w:val="24"/>
          <w:szCs w:val="24"/>
          <w:lang w:val="en-CA"/>
        </w:rPr>
        <w:t xml:space="preserve">By extending </w:t>
      </w:r>
      <w:r w:rsidR="00453DFD" w:rsidRPr="00891AC5">
        <w:rPr>
          <w:rFonts w:ascii="Times New Roman" w:hAnsi="Times New Roman" w:cs="Times New Roman"/>
          <w:color w:val="000000" w:themeColor="text1"/>
          <w:sz w:val="24"/>
          <w:szCs w:val="24"/>
          <w:lang w:val="en-CA"/>
        </w:rPr>
        <w:t xml:space="preserve">our analyses </w:t>
      </w:r>
      <w:r w:rsidR="00817164" w:rsidRPr="00891AC5">
        <w:rPr>
          <w:rFonts w:ascii="Times New Roman" w:hAnsi="Times New Roman" w:cs="Times New Roman"/>
          <w:color w:val="000000" w:themeColor="text1"/>
          <w:sz w:val="24"/>
          <w:szCs w:val="24"/>
          <w:lang w:val="en-CA"/>
        </w:rPr>
        <w:t>with</w:t>
      </w:r>
      <w:r w:rsidR="006D7895" w:rsidRPr="00891AC5">
        <w:rPr>
          <w:rFonts w:ascii="Times New Roman" w:hAnsi="Times New Roman" w:cs="Times New Roman"/>
          <w:sz w:val="24"/>
          <w:szCs w:val="24"/>
        </w:rPr>
        <w:t xml:space="preserve"> six multi-omics studies including two case studies in human breast cancer and asthma</w:t>
      </w:r>
      <w:r w:rsidR="00817164" w:rsidRPr="00891AC5">
        <w:rPr>
          <w:rFonts w:ascii="Times New Roman" w:hAnsi="Times New Roman" w:cs="Times New Roman"/>
          <w:sz w:val="24"/>
          <w:szCs w:val="24"/>
        </w:rPr>
        <w:t xml:space="preserve"> we believe we have demonstrated that</w:t>
      </w:r>
      <w:r w:rsidR="00644BFE" w:rsidRPr="00891AC5">
        <w:rPr>
          <w:rFonts w:ascii="Times New Roman" w:hAnsi="Times New Roman" w:cs="Times New Roman"/>
          <w:sz w:val="24"/>
          <w:szCs w:val="24"/>
        </w:rPr>
        <w:t xml:space="preserve"> data integration</w:t>
      </w:r>
      <w:r w:rsidR="00817164" w:rsidRPr="00891AC5">
        <w:rPr>
          <w:rFonts w:ascii="Times New Roman" w:hAnsi="Times New Roman" w:cs="Times New Roman"/>
          <w:sz w:val="24"/>
          <w:szCs w:val="24"/>
        </w:rPr>
        <w:t xml:space="preserve"> performed using appropriate computational methods generate new biological insights and novel hypotheses to be further tested in the laboratory. The important contribution of DIABLO is its resulting </w:t>
      </w:r>
      <w:r w:rsidRPr="00891AC5">
        <w:rPr>
          <w:rFonts w:ascii="Times New Roman" w:hAnsi="Times New Roman" w:cs="Times New Roman"/>
          <w:sz w:val="24"/>
          <w:szCs w:val="24"/>
        </w:rPr>
        <w:t xml:space="preserve">molecular signatures </w:t>
      </w:r>
      <w:r w:rsidR="00817164" w:rsidRPr="00891AC5">
        <w:rPr>
          <w:rFonts w:ascii="Times New Roman" w:hAnsi="Times New Roman" w:cs="Times New Roman"/>
          <w:sz w:val="24"/>
          <w:szCs w:val="24"/>
        </w:rPr>
        <w:t xml:space="preserve">that </w:t>
      </w:r>
      <w:r w:rsidRPr="00891AC5">
        <w:rPr>
          <w:rFonts w:ascii="Times New Roman" w:hAnsi="Times New Roman" w:cs="Times New Roman"/>
          <w:sz w:val="24"/>
          <w:szCs w:val="24"/>
        </w:rPr>
        <w:t xml:space="preserve">both </w:t>
      </w:r>
      <w:r w:rsidR="00644BFE" w:rsidRPr="00891AC5">
        <w:rPr>
          <w:rFonts w:ascii="Times New Roman" w:hAnsi="Times New Roman" w:cs="Times New Roman"/>
          <w:sz w:val="24"/>
          <w:szCs w:val="24"/>
        </w:rPr>
        <w:t xml:space="preserve">explain the correlation structure across multiple biological domains and </w:t>
      </w:r>
      <w:r w:rsidRPr="00891AC5">
        <w:rPr>
          <w:rFonts w:ascii="Times New Roman" w:hAnsi="Times New Roman" w:cs="Times New Roman"/>
          <w:sz w:val="24"/>
          <w:szCs w:val="24"/>
        </w:rPr>
        <w:t xml:space="preserve">discriminate </w:t>
      </w:r>
      <w:r w:rsidR="00644BFE" w:rsidRPr="00891AC5">
        <w:rPr>
          <w:rFonts w:ascii="Times New Roman" w:hAnsi="Times New Roman" w:cs="Times New Roman"/>
          <w:sz w:val="24"/>
          <w:szCs w:val="24"/>
        </w:rPr>
        <w:t>multiple phenotypic groups</w:t>
      </w:r>
      <w:r w:rsidR="00817164" w:rsidRPr="00891AC5">
        <w:rPr>
          <w:rFonts w:ascii="Times New Roman" w:hAnsi="Times New Roman" w:cs="Times New Roman"/>
          <w:sz w:val="24"/>
          <w:szCs w:val="24"/>
        </w:rPr>
        <w:t xml:space="preserve">, with increased </w:t>
      </w:r>
      <w:r w:rsidR="00644BFE" w:rsidRPr="00891AC5">
        <w:rPr>
          <w:rFonts w:ascii="Times New Roman" w:hAnsi="Times New Roman" w:cs="Times New Roman"/>
          <w:sz w:val="24"/>
          <w:szCs w:val="24"/>
        </w:rPr>
        <w:t xml:space="preserve">biological enrichment </w:t>
      </w:r>
      <w:r w:rsidR="00817164" w:rsidRPr="00891AC5">
        <w:rPr>
          <w:rFonts w:ascii="Times New Roman" w:hAnsi="Times New Roman" w:cs="Times New Roman"/>
          <w:sz w:val="24"/>
          <w:szCs w:val="24"/>
        </w:rPr>
        <w:t>compared to other methods.</w:t>
      </w:r>
    </w:p>
    <w:p w14:paraId="2DB2EE11" w14:textId="77777777" w:rsidR="00DE4842" w:rsidRPr="00891AC5" w:rsidRDefault="00DE4842" w:rsidP="00101236">
      <w:pPr>
        <w:spacing w:after="0" w:line="240" w:lineRule="auto"/>
        <w:jc w:val="both"/>
        <w:rPr>
          <w:rFonts w:ascii="Times New Roman" w:hAnsi="Times New Roman" w:cs="Times New Roman"/>
          <w:color w:val="000000" w:themeColor="text1"/>
          <w:sz w:val="24"/>
          <w:szCs w:val="24"/>
          <w:lang w:val="en-CA"/>
        </w:rPr>
      </w:pPr>
    </w:p>
    <w:p w14:paraId="33C8725A" w14:textId="77777777" w:rsidR="00B861E1" w:rsidRPr="00891AC5" w:rsidRDefault="00DE4842" w:rsidP="00101236">
      <w:pPr>
        <w:pStyle w:val="p1"/>
        <w:jc w:val="both"/>
        <w:rPr>
          <w:rFonts w:ascii="Times New Roman" w:hAnsi="Times New Roman"/>
          <w:b/>
          <w:color w:val="000000" w:themeColor="text1"/>
          <w:sz w:val="24"/>
          <w:szCs w:val="24"/>
        </w:rPr>
      </w:pPr>
      <w:r w:rsidRPr="00891AC5">
        <w:rPr>
          <w:rFonts w:ascii="Times New Roman" w:hAnsi="Times New Roman"/>
          <w:b/>
          <w:color w:val="000000" w:themeColor="text1"/>
          <w:sz w:val="24"/>
          <w:szCs w:val="24"/>
        </w:rPr>
        <w:t xml:space="preserve">Reviewer #2: </w:t>
      </w:r>
    </w:p>
    <w:p w14:paraId="643E3D35" w14:textId="6D9C1D9F" w:rsidR="00A1268D"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This is a well written article which addresses an important need in the field.  1) In the introduction, the longer intro to sparse CCA should be provided. In the methods the actual method is</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more clearly stated "DIABLO extends sparse gCCA to a classification framework".</w:t>
      </w:r>
    </w:p>
    <w:p w14:paraId="24571881" w14:textId="5D63DAC8" w:rsidR="00467429" w:rsidRPr="00891AC5" w:rsidRDefault="00BA312A"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We thank the reviewer for their appreciative comments. </w:t>
      </w:r>
      <w:r w:rsidR="00B3441A" w:rsidRPr="00891AC5">
        <w:rPr>
          <w:rFonts w:ascii="Times New Roman" w:hAnsi="Times New Roman"/>
          <w:color w:val="000000" w:themeColor="text1"/>
          <w:sz w:val="24"/>
          <w:szCs w:val="24"/>
        </w:rPr>
        <w:t>In th</w:t>
      </w:r>
      <w:r w:rsidR="006A4456" w:rsidRPr="00891AC5">
        <w:rPr>
          <w:rFonts w:ascii="Times New Roman" w:hAnsi="Times New Roman"/>
          <w:color w:val="000000" w:themeColor="text1"/>
          <w:sz w:val="24"/>
          <w:szCs w:val="24"/>
        </w:rPr>
        <w:t>e revised version of the manuscript we provide a clear</w:t>
      </w:r>
      <w:r w:rsidRPr="00891AC5">
        <w:rPr>
          <w:rFonts w:ascii="Times New Roman" w:hAnsi="Times New Roman"/>
          <w:color w:val="000000" w:themeColor="text1"/>
          <w:sz w:val="24"/>
          <w:szCs w:val="24"/>
        </w:rPr>
        <w:t>er</w:t>
      </w:r>
      <w:r w:rsidR="006A4456" w:rsidRPr="00891AC5">
        <w:rPr>
          <w:rFonts w:ascii="Times New Roman" w:hAnsi="Times New Roman"/>
          <w:color w:val="000000" w:themeColor="text1"/>
          <w:sz w:val="24"/>
          <w:szCs w:val="24"/>
        </w:rPr>
        <w:t xml:space="preserve"> explanation of our method DIABLO (see lines 99-116). </w:t>
      </w:r>
    </w:p>
    <w:p w14:paraId="18CE65C1" w14:textId="77777777" w:rsidR="00467429" w:rsidRPr="00891AC5" w:rsidRDefault="00467429" w:rsidP="00101236">
      <w:pPr>
        <w:pStyle w:val="p1"/>
        <w:jc w:val="both"/>
        <w:rPr>
          <w:rFonts w:ascii="Times New Roman" w:hAnsi="Times New Roman"/>
          <w:color w:val="000000" w:themeColor="text1"/>
          <w:sz w:val="24"/>
          <w:szCs w:val="24"/>
        </w:rPr>
      </w:pPr>
    </w:p>
    <w:p w14:paraId="75820A34" w14:textId="30935EFC" w:rsidR="00467429" w:rsidRPr="00891AC5" w:rsidRDefault="00467429" w:rsidP="00101236">
      <w:pPr>
        <w:widowControl w:val="0"/>
        <w:autoSpaceDE w:val="0"/>
        <w:autoSpaceDN w:val="0"/>
        <w:adjustRightInd w:val="0"/>
        <w:spacing w:after="0" w:line="240" w:lineRule="auto"/>
        <w:jc w:val="both"/>
        <w:rPr>
          <w:rFonts w:ascii="Times New Roman" w:hAnsi="Times New Roman" w:cs="Times New Roman"/>
          <w:i/>
          <w:sz w:val="24"/>
          <w:szCs w:val="24"/>
        </w:rPr>
      </w:pPr>
      <w:r w:rsidRPr="00891AC5">
        <w:rPr>
          <w:rFonts w:ascii="Times New Roman" w:hAnsi="Times New Roman" w:cs="Times New Roman"/>
          <w:i/>
          <w:color w:val="000000" w:themeColor="text1"/>
          <w:sz w:val="24"/>
          <w:szCs w:val="24"/>
        </w:rPr>
        <w:t>“</w:t>
      </w:r>
      <w:r w:rsidRPr="00891AC5">
        <w:rPr>
          <w:rFonts w:ascii="Times New Roman" w:hAnsi="Times New Roman" w:cs="Times New Roman"/>
          <w:i/>
          <w:sz w:val="24"/>
          <w:szCs w:val="24"/>
        </w:rPr>
        <w:t>DIABLO (</w:t>
      </w:r>
      <w:r w:rsidRPr="00891AC5">
        <w:rPr>
          <w:rFonts w:ascii="Times New Roman" w:hAnsi="Times New Roman" w:cs="Times New Roman"/>
          <w:b/>
          <w:bCs/>
          <w:i/>
          <w:sz w:val="24"/>
          <w:szCs w:val="24"/>
          <w:u w:val="single"/>
        </w:rPr>
        <w:t>D</w:t>
      </w:r>
      <w:r w:rsidRPr="00891AC5">
        <w:rPr>
          <w:rFonts w:ascii="Times New Roman" w:hAnsi="Times New Roman" w:cs="Times New Roman"/>
          <w:i/>
          <w:sz w:val="24"/>
          <w:szCs w:val="24"/>
        </w:rPr>
        <w:t xml:space="preserve">ata </w:t>
      </w:r>
      <w:r w:rsidRPr="00891AC5">
        <w:rPr>
          <w:rFonts w:ascii="Times New Roman" w:hAnsi="Times New Roman" w:cs="Times New Roman"/>
          <w:b/>
          <w:bCs/>
          <w:i/>
          <w:sz w:val="24"/>
          <w:szCs w:val="24"/>
          <w:u w:val="single"/>
        </w:rPr>
        <w:t>I</w:t>
      </w:r>
      <w:r w:rsidRPr="00891AC5">
        <w:rPr>
          <w:rFonts w:ascii="Times New Roman" w:hAnsi="Times New Roman" w:cs="Times New Roman"/>
          <w:i/>
          <w:sz w:val="24"/>
          <w:szCs w:val="24"/>
        </w:rPr>
        <w:t xml:space="preserve">ntegration </w:t>
      </w:r>
      <w:r w:rsidRPr="00891AC5">
        <w:rPr>
          <w:rFonts w:ascii="Times New Roman" w:hAnsi="Times New Roman" w:cs="Times New Roman"/>
          <w:b/>
          <w:bCs/>
          <w:i/>
          <w:sz w:val="24"/>
          <w:szCs w:val="24"/>
          <w:u w:val="single"/>
        </w:rPr>
        <w:t>A</w:t>
      </w:r>
      <w:r w:rsidRPr="00891AC5">
        <w:rPr>
          <w:rFonts w:ascii="Times New Roman" w:hAnsi="Times New Roman" w:cs="Times New Roman"/>
          <w:i/>
          <w:sz w:val="24"/>
          <w:szCs w:val="24"/>
        </w:rPr>
        <w:t xml:space="preserve">nalysis for </w:t>
      </w:r>
      <w:r w:rsidRPr="00891AC5">
        <w:rPr>
          <w:rFonts w:ascii="Times New Roman" w:hAnsi="Times New Roman" w:cs="Times New Roman"/>
          <w:b/>
          <w:bCs/>
          <w:i/>
          <w:sz w:val="24"/>
          <w:szCs w:val="24"/>
          <w:u w:val="single"/>
        </w:rPr>
        <w:t>B</w:t>
      </w:r>
      <w:r w:rsidRPr="00891AC5">
        <w:rPr>
          <w:rFonts w:ascii="Times New Roman" w:hAnsi="Times New Roman" w:cs="Times New Roman"/>
          <w:i/>
          <w:sz w:val="24"/>
          <w:szCs w:val="24"/>
        </w:rPr>
        <w:t xml:space="preserve">iomarker discovery using </w:t>
      </w:r>
      <w:r w:rsidRPr="00891AC5">
        <w:rPr>
          <w:rFonts w:ascii="Times New Roman" w:hAnsi="Times New Roman" w:cs="Times New Roman"/>
          <w:b/>
          <w:bCs/>
          <w:i/>
          <w:sz w:val="24"/>
          <w:szCs w:val="24"/>
          <w:u w:val="single"/>
        </w:rPr>
        <w:t>L</w:t>
      </w:r>
      <w:r w:rsidRPr="00891AC5">
        <w:rPr>
          <w:rFonts w:ascii="Times New Roman" w:hAnsi="Times New Roman" w:cs="Times New Roman"/>
          <w:i/>
          <w:sz w:val="24"/>
          <w:szCs w:val="24"/>
        </w:rPr>
        <w:t>atent c</w:t>
      </w:r>
      <w:r w:rsidRPr="00891AC5">
        <w:rPr>
          <w:rFonts w:ascii="Times New Roman" w:hAnsi="Times New Roman" w:cs="Times New Roman"/>
          <w:b/>
          <w:bCs/>
          <w:i/>
          <w:sz w:val="24"/>
          <w:szCs w:val="24"/>
          <w:u w:val="single"/>
        </w:rPr>
        <w:t>O</w:t>
      </w:r>
      <w:r w:rsidRPr="00891AC5">
        <w:rPr>
          <w:rFonts w:ascii="Times New Roman" w:hAnsi="Times New Roman" w:cs="Times New Roman"/>
          <w:i/>
          <w:sz w:val="24"/>
          <w:szCs w:val="24"/>
        </w:rPr>
        <w:t xml:space="preserve">mponents) maximizes the common or correlated information between multiple omics (multi-omics) datasets while identifying the key omics variables (mRNA, miRNA, CpGs, proteins, metabolites, </w:t>
      </w:r>
      <w:r w:rsidRPr="00891AC5">
        <w:rPr>
          <w:rFonts w:ascii="Times New Roman" w:hAnsi="Times New Roman" w:cs="Times New Roman"/>
          <w:i/>
          <w:iCs/>
          <w:sz w:val="24"/>
          <w:szCs w:val="24"/>
        </w:rPr>
        <w:t>etc.</w:t>
      </w:r>
      <w:r w:rsidRPr="00891AC5">
        <w:rPr>
          <w:rFonts w:ascii="Times New Roman" w:hAnsi="Times New Roman" w:cs="Times New Roman"/>
          <w:i/>
          <w:sz w:val="24"/>
          <w:szCs w:val="24"/>
        </w:rPr>
        <w:t xml:space="preserve">) and characterizing the disease sub-groups or phenotypes of interest. DIABLO uses Projection to Latent Structure models (PLS)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15ioup8f5l","properties":{"formattedCitation":"[1]","plainCitation":"[1]","noteIndex":0},"citationItems":[{"id":956,"uris":["http://zotero.org/users/2545847/items/74QV9BUZ"],"uri":["http://zotero.org/users/2545847/items/74QV9BUZ"],"itemData":{"id":956,"type":"article-journal","title":"Estimation of Principal Components and Related Models by Iterative Least squares","container-title":"Multivariate Analysis","page":"391-420","author":[{"family":"Wold","given":"Herman"}],"issued":{"date-parts":[["1966"]]}}}],"schema":"https://github.com/citation-style-language/schema/raw/master/csl-citation.json"}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[1]</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and extends both sparse PLS-Discriminant Analysis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2m59ni7o5h","properties":{"formattedCitation":"[2]","plainCitation":"[2]","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[2]</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to multi-omics analyses and sparse Generalized Canonical Correlation Analysis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ab9fdg4o46","properties":{"formattedCitation":"[3]","plainCitation":"[3]","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[3]</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to a supervised analysis framework. In contrast to existing penalized matrix decomposition methods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2hk00e89p1","properties":{"formattedCitation":"[4]","plainCitation":"[4]","noteIndex":0},"citationItems":[{"id":958,"uris":["http://zotero.org/users/2545847/items/DDS6B89Z"],"uri":["http://zotero.org/users/2545847/items/DDS6B89Z"],"itemData":{"id":958,"type":"article-journal","title":"A penalized matrix decomposition, with applications to sparse principal components and canonical correlation analysis","container-title":"Biostatistics","page":"515-534","volume":"10","issue":"3","source":"CrossRef","URL":"http://biostatistics.oxfordjournals.org/cgi/doi/10.1093/biostatistics/kxp008","DOI":"10.1093/biostatistics/kxp008","ISSN":"1465-4644, 1468-4357","language":"en","author":[{"family":"Witten","given":"D. M."},{"family":"Tibshirani","given":"R."},{"family":"Hastie","given":"T."}],"issued":{"date-parts":[["2009",7,1]]},"accessed":{"date-parts":[["2016",7,27]]}}}],"schema":"https://github.com/citation-style-language/schema/raw/master/csl-citation.json"}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[4]</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DIABLO is a component-based method (or a dimension reduction technique) that transforms each omic dataset into latent components and maximizes the sum of pairwise correlations between latent components (user-defined) and a phenotype of interest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pv414o7hc","properties":{"formattedCitation":"[5]","plainCitation":"[5]","noteIndex":0},"citationItems":[{"id":497,"uris":["http://zotero.org/users/2545847/items/FE2CNMDU"],"uri":["http://zotero.org/users/2545847/items/FE2CNMDU"],"itemData":{"id":497,"type":"article-journal","title":"Coexpression analysis of human genes across many microarray data sets","container-title":"Genome research","page":"1085–1094","volume":"14","issue":"6","source":"Google Scholar","URL":"http://genome.cshlp.org/content/14/6/1085.short","author":[{"family":"Lee","given":"Homin K."},{"family":"Hsu","given":"Amy K."},{"family":"Sajdak","given":"Jon"},{"family":"Qin","given":"Jie"},{"family":"Pavlidis","given":"Paul"}],"issued":{"date-parts":[["2004"]]},"accessed":{"date-parts":[["2016",3,30]]}}}],"schema":"https://github.com/citation-style-language/schema/raw/master/csl-citation.json"}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eastAsia="Times New Roman" w:hAnsi="Times New Roman" w:cs="Times New Roman"/>
          <w:i/>
          <w:sz w:val="24"/>
          <w:szCs w:val="24"/>
        </w:rPr>
        <w:t>[5]</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DIABLO is, therefore, an integrative classification method that builds predictive multi-omics models that can be applied to multi-omics data from new samples to determine their phenotype. Users can specify the number of variables to select from each dataset and visualize the omics data and the multi-omics panel into a reduced data. The method is highly flexible in the type of experimental design it can handle, ranging from classical single time point to cross-over and repeated measures studies. Modular-based analysis can also be incorporated using pathway-based module matrices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1kuq8hg3ng","properties":{"formattedCitation":"[6]","plainCitation":"[6]","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[6]</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instead of the original omics matrices, as illustrated in </w:t>
      </w:r>
      <w:r w:rsidRPr="00891AC5">
        <w:rPr>
          <w:rFonts w:ascii="Times New Roman" w:hAnsi="Times New Roman" w:cs="Times New Roman"/>
          <w:i/>
          <w:sz w:val="24"/>
          <w:szCs w:val="24"/>
        </w:rPr>
        <w:lastRenderedPageBreak/>
        <w:t>one of our case studies.</w:t>
      </w:r>
      <w:r w:rsidRPr="00891AC5">
        <w:rPr>
          <w:rFonts w:ascii="Times New Roman" w:hAnsi="Times New Roman" w:cs="Times New Roman"/>
          <w:i/>
          <w:color w:val="000000" w:themeColor="text1"/>
          <w:sz w:val="24"/>
          <w:szCs w:val="24"/>
        </w:rPr>
        <w:t>”</w:t>
      </w:r>
    </w:p>
    <w:p w14:paraId="4C94F476" w14:textId="77777777" w:rsidR="00467429" w:rsidRPr="00891AC5" w:rsidRDefault="00467429" w:rsidP="00101236">
      <w:pPr>
        <w:pStyle w:val="p1"/>
        <w:jc w:val="both"/>
        <w:rPr>
          <w:rFonts w:ascii="Times New Roman" w:hAnsi="Times New Roman"/>
          <w:i/>
          <w:color w:val="000000" w:themeColor="text1"/>
          <w:sz w:val="24"/>
          <w:szCs w:val="24"/>
        </w:rPr>
      </w:pPr>
    </w:p>
    <w:p w14:paraId="5802BB88" w14:textId="1A79FA57" w:rsidR="006A4456" w:rsidRPr="00891AC5" w:rsidRDefault="006A4456"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The mathematical formulas such as the sGCCA algorithm, and its extension to a discriminant framework </w:t>
      </w:r>
      <w:r w:rsidR="00BA312A" w:rsidRPr="00891AC5">
        <w:rPr>
          <w:rFonts w:ascii="Times New Roman" w:hAnsi="Times New Roman"/>
          <w:color w:val="000000" w:themeColor="text1"/>
          <w:sz w:val="24"/>
          <w:szCs w:val="24"/>
        </w:rPr>
        <w:t xml:space="preserve">is detailed </w:t>
      </w:r>
      <w:r w:rsidRPr="00891AC5">
        <w:rPr>
          <w:rFonts w:ascii="Times New Roman" w:hAnsi="Times New Roman"/>
          <w:color w:val="000000" w:themeColor="text1"/>
          <w:sz w:val="24"/>
          <w:szCs w:val="24"/>
        </w:rPr>
        <w:t>in the Methods section.</w:t>
      </w:r>
    </w:p>
    <w:p w14:paraId="4CC9D015" w14:textId="77777777" w:rsidR="00AD61FB" w:rsidRPr="00891AC5" w:rsidRDefault="00AD61FB" w:rsidP="00101236">
      <w:pPr>
        <w:pStyle w:val="p1"/>
        <w:jc w:val="both"/>
        <w:rPr>
          <w:rFonts w:ascii="Times New Roman" w:hAnsi="Times New Roman"/>
          <w:color w:val="000000" w:themeColor="text1"/>
          <w:sz w:val="24"/>
          <w:szCs w:val="24"/>
        </w:rPr>
      </w:pPr>
    </w:p>
    <w:p w14:paraId="1FF61AAC" w14:textId="54859A3F" w:rsidR="00A1268D"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2) Can the approach can handle missing data, that is missing row or column observations or is it only missing</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datasets. I presume, the later, as the intersection of tumors with complete data was used in training real</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data.  This is important and should be made clear in the intro, abstract and discussion.</w:t>
      </w:r>
    </w:p>
    <w:p w14:paraId="7A0FC05D" w14:textId="1EACEBD3" w:rsidR="00EF4A7D" w:rsidRPr="00891AC5" w:rsidRDefault="00BA312A"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Currently, our </w:t>
      </w:r>
      <w:r w:rsidR="00B86146" w:rsidRPr="00891AC5">
        <w:rPr>
          <w:rFonts w:ascii="Times New Roman" w:hAnsi="Times New Roman"/>
          <w:color w:val="000000" w:themeColor="text1"/>
          <w:sz w:val="24"/>
          <w:szCs w:val="24"/>
        </w:rPr>
        <w:t xml:space="preserve">method </w:t>
      </w:r>
      <w:r w:rsidRPr="00891AC5">
        <w:rPr>
          <w:rFonts w:ascii="Times New Roman" w:hAnsi="Times New Roman"/>
          <w:color w:val="000000" w:themeColor="text1"/>
          <w:sz w:val="24"/>
          <w:szCs w:val="24"/>
        </w:rPr>
        <w:t xml:space="preserve">does not </w:t>
      </w:r>
      <w:r w:rsidR="00B86146" w:rsidRPr="00891AC5">
        <w:rPr>
          <w:rFonts w:ascii="Times New Roman" w:hAnsi="Times New Roman"/>
          <w:color w:val="000000" w:themeColor="text1"/>
          <w:sz w:val="24"/>
          <w:szCs w:val="24"/>
        </w:rPr>
        <w:t>account for complete</w:t>
      </w:r>
      <w:r w:rsidRPr="00891AC5">
        <w:rPr>
          <w:rFonts w:ascii="Times New Roman" w:hAnsi="Times New Roman"/>
          <w:color w:val="000000" w:themeColor="text1"/>
          <w:sz w:val="24"/>
          <w:szCs w:val="24"/>
        </w:rPr>
        <w:t>ly missing</w:t>
      </w:r>
      <w:r w:rsidR="00B86146" w:rsidRPr="00891AC5">
        <w:rPr>
          <w:rFonts w:ascii="Times New Roman" w:hAnsi="Times New Roman"/>
          <w:color w:val="000000" w:themeColor="text1"/>
          <w:sz w:val="24"/>
          <w:szCs w:val="24"/>
        </w:rPr>
        <w:t xml:space="preserve"> observations or variables.</w:t>
      </w:r>
      <w:r w:rsidRPr="00891AC5">
        <w:rPr>
          <w:rFonts w:ascii="Times New Roman" w:hAnsi="Times New Roman"/>
          <w:color w:val="000000" w:themeColor="text1"/>
          <w:sz w:val="24"/>
          <w:szCs w:val="24"/>
        </w:rPr>
        <w:t xml:space="preserve"> </w:t>
      </w:r>
    </w:p>
    <w:p w14:paraId="2956B9C7" w14:textId="3BBDD628" w:rsidR="00EF4A7D" w:rsidRPr="00891AC5" w:rsidRDefault="00EF4A7D" w:rsidP="00EF4A7D">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R</w:t>
      </w:r>
      <w:r w:rsidR="00BA312A" w:rsidRPr="00891AC5">
        <w:rPr>
          <w:rFonts w:ascii="Times New Roman" w:hAnsi="Times New Roman"/>
          <w:color w:val="000000" w:themeColor="text1"/>
          <w:sz w:val="24"/>
          <w:szCs w:val="24"/>
        </w:rPr>
        <w:t>andom</w:t>
      </w:r>
      <w:r w:rsidR="00882BF6" w:rsidRPr="00891AC5">
        <w:rPr>
          <w:rFonts w:ascii="Times New Roman" w:hAnsi="Times New Roman"/>
          <w:color w:val="000000" w:themeColor="text1"/>
          <w:sz w:val="24"/>
          <w:szCs w:val="24"/>
        </w:rPr>
        <w:t xml:space="preserve"> </w:t>
      </w:r>
      <w:r w:rsidR="004502AB" w:rsidRPr="00891AC5">
        <w:rPr>
          <w:rFonts w:ascii="Times New Roman" w:hAnsi="Times New Roman"/>
          <w:color w:val="000000" w:themeColor="text1"/>
          <w:sz w:val="24"/>
          <w:szCs w:val="24"/>
        </w:rPr>
        <w:t xml:space="preserve">missing values are allowed in the dataset matrices </w:t>
      </w:r>
      <w:r w:rsidR="00882BF6" w:rsidRPr="00891AC5">
        <w:rPr>
          <w:rFonts w:ascii="Times New Roman" w:hAnsi="Times New Roman"/>
          <w:color w:val="000000" w:themeColor="text1"/>
          <w:sz w:val="24"/>
          <w:szCs w:val="24"/>
        </w:rPr>
        <w:t xml:space="preserve">as local regressions are fitted in the model and missing values will be omitted when calculating the latent components and loading vectors. </w:t>
      </w:r>
      <w:r w:rsidRPr="00891AC5">
        <w:rPr>
          <w:rFonts w:ascii="Times New Roman" w:hAnsi="Times New Roman"/>
          <w:color w:val="000000" w:themeColor="text1"/>
          <w:sz w:val="24"/>
          <w:szCs w:val="24"/>
        </w:rPr>
        <w:t>The prediction step</w:t>
      </w:r>
      <w:ins w:id="29" w:author="Kim-Anh Lê Cao" w:date="2018-04-09T09:29:00Z">
        <w:r w:rsidR="004C7A20">
          <w:rPr>
            <w:rFonts w:ascii="Times New Roman" w:hAnsi="Times New Roman"/>
            <w:color w:val="000000" w:themeColor="text1"/>
            <w:sz w:val="24"/>
            <w:szCs w:val="24"/>
          </w:rPr>
          <w:t xml:space="preserve"> however</w:t>
        </w:r>
      </w:ins>
      <w:r w:rsidRPr="00891AC5">
        <w:rPr>
          <w:rFonts w:ascii="Times New Roman" w:hAnsi="Times New Roman"/>
          <w:color w:val="000000" w:themeColor="text1"/>
          <w:sz w:val="24"/>
          <w:szCs w:val="24"/>
        </w:rPr>
        <w:t>, as highlighted in the Breast Cancer case study can be performed with an entire dataset missing.</w:t>
      </w:r>
      <w:r w:rsidR="00140654">
        <w:rPr>
          <w:rFonts w:ascii="Times New Roman" w:hAnsi="Times New Roman"/>
          <w:color w:val="000000" w:themeColor="text1"/>
          <w:sz w:val="24"/>
          <w:szCs w:val="24"/>
        </w:rPr>
        <w:t xml:space="preserve"> </w:t>
      </w:r>
      <w:commentRangeStart w:id="30"/>
      <w:r w:rsidRPr="00891AC5">
        <w:rPr>
          <w:rFonts w:ascii="Times New Roman" w:hAnsi="Times New Roman"/>
          <w:color w:val="000000" w:themeColor="text1"/>
          <w:sz w:val="24"/>
          <w:szCs w:val="24"/>
        </w:rPr>
        <w:t xml:space="preserve">While we do not think this is an information that should appear all throughout the document, we have </w:t>
      </w:r>
      <w:r w:rsidRPr="00891AC5">
        <w:rPr>
          <w:rFonts w:ascii="Times New Roman" w:hAnsi="Times New Roman"/>
          <w:color w:val="000000" w:themeColor="text1"/>
          <w:sz w:val="24"/>
          <w:szCs w:val="24"/>
          <w:highlight w:val="yellow"/>
        </w:rPr>
        <w:t>this in the manuscript in the Input data Section xx</w:t>
      </w:r>
      <w:r w:rsidRPr="00891AC5">
        <w:rPr>
          <w:rFonts w:ascii="Times New Roman" w:hAnsi="Times New Roman"/>
          <w:color w:val="000000" w:themeColor="text1"/>
          <w:sz w:val="24"/>
          <w:szCs w:val="24"/>
        </w:rPr>
        <w:t xml:space="preserve"> and in the [breast cancer study?]</w:t>
      </w:r>
      <w:commentRangeEnd w:id="30"/>
      <w:r w:rsidR="00140654">
        <w:rPr>
          <w:rStyle w:val="CommentReference"/>
          <w:rFonts w:asciiTheme="minorHAnsi" w:hAnsiTheme="minorHAnsi" w:cstheme="minorBidi"/>
          <w:color w:val="auto"/>
          <w:lang w:val="en-US" w:eastAsia="en-US"/>
        </w:rPr>
        <w:commentReference w:id="30"/>
      </w:r>
    </w:p>
    <w:p w14:paraId="495C79CD" w14:textId="77777777" w:rsidR="00AD61FB" w:rsidRPr="00891AC5" w:rsidRDefault="00AD61FB" w:rsidP="00101236">
      <w:pPr>
        <w:pStyle w:val="p1"/>
        <w:jc w:val="both"/>
        <w:rPr>
          <w:rFonts w:ascii="Times New Roman" w:hAnsi="Times New Roman"/>
          <w:color w:val="000000" w:themeColor="text1"/>
          <w:sz w:val="24"/>
          <w:szCs w:val="24"/>
        </w:rPr>
      </w:pPr>
    </w:p>
    <w:p w14:paraId="3F69FBD8" w14:textId="5FC9C4F7" w:rsidR="00A1268D"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3) Can PLS DA be applied to multi class classification. Was this tested?</w:t>
      </w:r>
    </w:p>
    <w:p w14:paraId="7BB9789F" w14:textId="748951BF" w:rsidR="00AD61FB" w:rsidRPr="00891AC5" w:rsidRDefault="00DD255F"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Yes, the revised version of the manuscript uses sparse Partial Least Squares Discriminant Analysis (sPLS-DA), in various multi-step classification schemes such as concatenation and ensemble-based schemes.</w:t>
      </w:r>
      <w:r w:rsidR="003719F3" w:rsidRPr="00891AC5">
        <w:rPr>
          <w:rFonts w:ascii="Times New Roman" w:hAnsi="Times New Roman"/>
          <w:color w:val="000000" w:themeColor="text1"/>
          <w:sz w:val="24"/>
          <w:szCs w:val="24"/>
        </w:rPr>
        <w:t xml:space="preserve"> Generally speaking sPLS-DA can handle multiple classes (Lê Cao et al., 2011, BMC Bioinformatics</w:t>
      </w:r>
      <w:r w:rsidR="00B844EC" w:rsidRPr="00891AC5">
        <w:rPr>
          <w:rFonts w:ascii="Times New Roman" w:hAnsi="Times New Roman"/>
          <w:color w:val="000000" w:themeColor="text1"/>
          <w:sz w:val="24"/>
          <w:szCs w:val="24"/>
        </w:rPr>
        <w:t xml:space="preserve">  22:253</w:t>
      </w:r>
      <w:r w:rsidR="003719F3" w:rsidRPr="00891AC5">
        <w:rPr>
          <w:rFonts w:ascii="Times New Roman" w:hAnsi="Times New Roman"/>
          <w:color w:val="000000" w:themeColor="text1"/>
          <w:sz w:val="24"/>
          <w:szCs w:val="24"/>
        </w:rPr>
        <w:t>). However, this is not highlighted in this study as we used sP</w:t>
      </w:r>
      <w:r w:rsidR="00A87FD5" w:rsidRPr="00891AC5">
        <w:rPr>
          <w:rFonts w:ascii="Times New Roman" w:hAnsi="Times New Roman"/>
          <w:color w:val="000000" w:themeColor="text1"/>
          <w:sz w:val="24"/>
          <w:szCs w:val="24"/>
        </w:rPr>
        <w:t>LS-DA for the cancer benchmark</w:t>
      </w:r>
      <w:r w:rsidR="003719F3" w:rsidRPr="00891AC5">
        <w:rPr>
          <w:rFonts w:ascii="Times New Roman" w:hAnsi="Times New Roman"/>
          <w:color w:val="000000" w:themeColor="text1"/>
          <w:sz w:val="24"/>
          <w:szCs w:val="24"/>
        </w:rPr>
        <w:t xml:space="preserve"> data sets that only include 2 classes.</w:t>
      </w:r>
    </w:p>
    <w:p w14:paraId="15557316" w14:textId="77777777" w:rsidR="00AD61FB" w:rsidRPr="00891AC5" w:rsidRDefault="00AD61FB" w:rsidP="00101236">
      <w:pPr>
        <w:pStyle w:val="p1"/>
        <w:jc w:val="both"/>
        <w:rPr>
          <w:rFonts w:ascii="Times New Roman" w:hAnsi="Times New Roman"/>
          <w:color w:val="000000" w:themeColor="text1"/>
          <w:sz w:val="24"/>
          <w:szCs w:val="24"/>
        </w:rPr>
      </w:pPr>
    </w:p>
    <w:p w14:paraId="738D75CC"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4) The order of pair comparisons appears important. (discussion page 17, 18 and methods).</w:t>
      </w:r>
    </w:p>
    <w:p w14:paraId="41F3BD8D" w14:textId="5A9625E0" w:rsidR="00A1268D"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Those unfamiliar with their data may specify a suboptimal Design Matrix. Could there be some tools that</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provide guidance? For example, multiple factorial analysis or one of many tensor decompositions could be</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used to compute an RV coefficient.  Alternative, can datasets be weighted in the analyses?  In multi dataset</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approaches, data are often weighted by quality/size, the first eignenvector etc (reviewed by Meng et al., Brief</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Bioinform (2016) doi: 10.1093/bib/bbv108).</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If data has a batch effect, and this data were used to seed the analysis (aka in the first pair of data analyzed) ,</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would that skew the results ?  Could this please be tested.</w:t>
      </w:r>
    </w:p>
    <w:p w14:paraId="49184354" w14:textId="46AEF7F7" w:rsidR="00B378D8" w:rsidRPr="00891AC5" w:rsidRDefault="00ED5D22"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We thank the reviewer for their suggestions In fact, </w:t>
      </w:r>
      <w:r w:rsidR="00B378D8" w:rsidRPr="00891AC5">
        <w:rPr>
          <w:rFonts w:ascii="Times New Roman" w:hAnsi="Times New Roman"/>
          <w:color w:val="000000" w:themeColor="text1"/>
          <w:sz w:val="24"/>
          <w:szCs w:val="24"/>
        </w:rPr>
        <w:t xml:space="preserve">there is no </w:t>
      </w:r>
      <w:r w:rsidR="00810A8A" w:rsidRPr="00891AC5">
        <w:rPr>
          <w:rFonts w:ascii="Times New Roman" w:hAnsi="Times New Roman"/>
          <w:color w:val="000000" w:themeColor="text1"/>
          <w:sz w:val="24"/>
          <w:szCs w:val="24"/>
        </w:rPr>
        <w:t>order</w:t>
      </w:r>
      <w:r w:rsidRPr="00891AC5">
        <w:rPr>
          <w:rFonts w:ascii="Times New Roman" w:hAnsi="Times New Roman"/>
          <w:color w:val="000000" w:themeColor="text1"/>
          <w:sz w:val="24"/>
          <w:szCs w:val="24"/>
        </w:rPr>
        <w:t xml:space="preserve"> </w:t>
      </w:r>
      <w:r w:rsidR="00810A8A" w:rsidRPr="00891AC5">
        <w:rPr>
          <w:rFonts w:ascii="Times New Roman" w:hAnsi="Times New Roman"/>
          <w:color w:val="000000" w:themeColor="text1"/>
          <w:sz w:val="24"/>
          <w:szCs w:val="24"/>
        </w:rPr>
        <w:t xml:space="preserve">to the </w:t>
      </w:r>
      <w:r w:rsidR="00B378D8" w:rsidRPr="00891AC5">
        <w:rPr>
          <w:rFonts w:ascii="Times New Roman" w:hAnsi="Times New Roman"/>
          <w:color w:val="000000" w:themeColor="text1"/>
          <w:sz w:val="24"/>
          <w:szCs w:val="24"/>
        </w:rPr>
        <w:t>pairwise comparison</w:t>
      </w:r>
      <w:r w:rsidR="00810A8A" w:rsidRPr="00891AC5">
        <w:rPr>
          <w:rFonts w:ascii="Times New Roman" w:hAnsi="Times New Roman"/>
          <w:color w:val="000000" w:themeColor="text1"/>
          <w:sz w:val="24"/>
          <w:szCs w:val="24"/>
        </w:rPr>
        <w:t>s</w:t>
      </w:r>
      <w:r w:rsidR="00B378D8" w:rsidRPr="00891AC5">
        <w:rPr>
          <w:rFonts w:ascii="Times New Roman" w:hAnsi="Times New Roman"/>
          <w:color w:val="000000" w:themeColor="text1"/>
          <w:sz w:val="24"/>
          <w:szCs w:val="24"/>
        </w:rPr>
        <w:t xml:space="preserve"> in the DIABLO framework</w:t>
      </w:r>
      <w:r w:rsidRPr="00891AC5">
        <w:rPr>
          <w:rFonts w:ascii="Times New Roman" w:hAnsi="Times New Roman"/>
          <w:color w:val="000000" w:themeColor="text1"/>
          <w:sz w:val="24"/>
          <w:szCs w:val="24"/>
        </w:rPr>
        <w:t xml:space="preserve">: </w:t>
      </w:r>
      <w:r w:rsidR="00B378D8" w:rsidRPr="00891AC5">
        <w:rPr>
          <w:rFonts w:ascii="Times New Roman" w:hAnsi="Times New Roman"/>
          <w:color w:val="000000" w:themeColor="text1"/>
          <w:sz w:val="24"/>
          <w:szCs w:val="24"/>
        </w:rPr>
        <w:t xml:space="preserve">it is the </w:t>
      </w:r>
      <w:r w:rsidR="00B378D8" w:rsidRPr="00891AC5">
        <w:rPr>
          <w:rFonts w:ascii="Times New Roman" w:hAnsi="Times New Roman"/>
          <w:b/>
          <w:color w:val="000000" w:themeColor="text1"/>
          <w:sz w:val="24"/>
          <w:szCs w:val="24"/>
        </w:rPr>
        <w:t xml:space="preserve">sum of pairwise correlations </w:t>
      </w:r>
      <w:r w:rsidR="00B378D8" w:rsidRPr="00891AC5">
        <w:rPr>
          <w:rFonts w:ascii="Times New Roman" w:hAnsi="Times New Roman"/>
          <w:color w:val="000000" w:themeColor="text1"/>
          <w:sz w:val="24"/>
          <w:szCs w:val="24"/>
        </w:rPr>
        <w:t xml:space="preserve">that is maximized, </w:t>
      </w:r>
      <w:r w:rsidR="00B378D8" w:rsidRPr="00891AC5">
        <w:rPr>
          <w:rFonts w:ascii="Times New Roman" w:hAnsi="Times New Roman"/>
          <w:b/>
          <w:color w:val="000000" w:themeColor="text1"/>
          <w:sz w:val="24"/>
          <w:szCs w:val="24"/>
        </w:rPr>
        <w:t>see Methods</w:t>
      </w:r>
      <w:r w:rsidR="00B378D8" w:rsidRPr="00891AC5">
        <w:rPr>
          <w:rFonts w:ascii="Times New Roman" w:hAnsi="Times New Roman"/>
          <w:color w:val="000000" w:themeColor="text1"/>
          <w:sz w:val="24"/>
          <w:szCs w:val="24"/>
        </w:rPr>
        <w:t>. Therefore the pairwise correlations are considered simultaneously in the SGCCA algorithm</w:t>
      </w:r>
      <w:r w:rsidR="00B378D8" w:rsidRPr="00891AC5">
        <w:rPr>
          <w:rFonts w:ascii="Times New Roman" w:hAnsi="Times New Roman"/>
          <w:color w:val="000000" w:themeColor="text1"/>
          <w:sz w:val="24"/>
          <w:szCs w:val="24"/>
        </w:rPr>
        <w:fldChar w:fldCharType="begin"/>
      </w:r>
      <w:r w:rsidR="00B378D8" w:rsidRPr="00891AC5">
        <w:rPr>
          <w:rFonts w:ascii="Times New Roman" w:hAnsi="Times New Roman"/>
          <w:color w:val="000000" w:themeColor="text1"/>
          <w:sz w:val="24"/>
          <w:szCs w:val="24"/>
        </w:rPr>
        <w:instrText xml:space="preserve"> ADDIN ZOTERO_ITEM CSL_CITATION {"citationID":"a1d0qjvnfm4","properties":{"formattedCitation":"[3]","plainCitation":"[3]","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B378D8" w:rsidRPr="00891AC5">
        <w:rPr>
          <w:rFonts w:ascii="Times New Roman" w:hAnsi="Times New Roman"/>
          <w:color w:val="000000" w:themeColor="text1"/>
          <w:sz w:val="24"/>
          <w:szCs w:val="24"/>
        </w:rPr>
        <w:fldChar w:fldCharType="separate"/>
      </w:r>
      <w:r w:rsidR="00B378D8" w:rsidRPr="00891AC5">
        <w:rPr>
          <w:rFonts w:ascii="Times New Roman" w:hAnsi="Times New Roman"/>
          <w:noProof/>
          <w:color w:val="000000" w:themeColor="text1"/>
          <w:sz w:val="24"/>
          <w:szCs w:val="24"/>
        </w:rPr>
        <w:t>[3]</w:t>
      </w:r>
      <w:r w:rsidR="00B378D8" w:rsidRPr="00891AC5">
        <w:rPr>
          <w:rFonts w:ascii="Times New Roman" w:hAnsi="Times New Roman"/>
          <w:color w:val="000000" w:themeColor="text1"/>
          <w:sz w:val="24"/>
          <w:szCs w:val="24"/>
        </w:rPr>
        <w:fldChar w:fldCharType="end"/>
      </w:r>
      <w:r w:rsidR="00B378D8" w:rsidRPr="00891AC5">
        <w:rPr>
          <w:rFonts w:ascii="Times New Roman" w:hAnsi="Times New Roman"/>
          <w:color w:val="000000" w:themeColor="text1"/>
          <w:sz w:val="24"/>
          <w:szCs w:val="24"/>
        </w:rPr>
        <w:t>.</w:t>
      </w:r>
    </w:p>
    <w:p w14:paraId="3EBB9022" w14:textId="45B6508A" w:rsidR="00A1268D" w:rsidRPr="00891AC5" w:rsidRDefault="00A87FD5" w:rsidP="00101236">
      <w:pPr>
        <w:pStyle w:val="p1"/>
        <w:ind w:firstLine="720"/>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In the revised manuscript we got inspiration from </w:t>
      </w:r>
      <w:r w:rsidR="00EF5DCA" w:rsidRPr="00891AC5">
        <w:rPr>
          <w:rFonts w:ascii="Times New Roman" w:hAnsi="Times New Roman"/>
          <w:color w:val="000000" w:themeColor="text1"/>
          <w:sz w:val="24"/>
          <w:szCs w:val="24"/>
        </w:rPr>
        <w:t>the multiblock literature such as multiblock partial least squares (MBPLS</w:t>
      </w:r>
      <w:r w:rsidR="009662BF" w:rsidRPr="00891AC5">
        <w:rPr>
          <w:rFonts w:ascii="Times New Roman" w:hAnsi="Times New Roman"/>
          <w:color w:val="000000" w:themeColor="text1"/>
          <w:sz w:val="24"/>
          <w:szCs w:val="24"/>
        </w:rPr>
        <w:fldChar w:fldCharType="begin"/>
      </w:r>
      <w:r w:rsidR="009662BF" w:rsidRPr="00891AC5">
        <w:rPr>
          <w:rFonts w:ascii="Times New Roman" w:hAnsi="Times New Roman"/>
          <w:color w:val="000000" w:themeColor="text1"/>
          <w:sz w:val="24"/>
          <w:szCs w:val="24"/>
        </w:rPr>
        <w:instrText xml:space="preserve"> ADDIN ZOTERO_ITEM CSL_CITATION {"citationID":"atlttqhask","properties":{"formattedCitation":"[7]","plainCitation":"[7]","noteIndex":0},"citationItems":[{"id":1804,"uris":["http://zotero.org/users/2545847/items/MWKATZ9I"],"uri":["http://zotero.org/users/2545847/items/MWKATZ9I"],"itemData":{"id":1804,"type":"article-journal","title":"From Multiblock Partial Least Squares to Multiblock Redundancy Analysis. A Continuum Approach","page":"16","source":"Zotero","abstract":"For the purpose of exploring and modelling the relationships between a dataset and several datasets, multiblock Partial Least Squares is a widely-used regression technique. It is designed as an extension of PLS which aims at linking two datasets. In the same vein, we propose an extension of Redundancy Analysis to the multiblock setting. We show that PLS and multiblock Redundancy Analysis aim at maximizing the same criterion but the constraints are different. From the solutions of both these approaches, it turns out that they are the two end points of a continuum approach that we propose to investigate.","language":"en","author":[{"family":"BOUGEARD","given":"Stéphanie"},{"family":"QANNARI","given":"El Mostafa"},{"family":"LUPO","given":"Coralie"},{"family":"HANAFI","given":"Mohamed"}]}}],"schema":"https://github.com/citation-style-language/schema/raw/master/csl-citation.json"} </w:instrText>
      </w:r>
      <w:r w:rsidR="009662BF" w:rsidRPr="00891AC5">
        <w:rPr>
          <w:rFonts w:ascii="Times New Roman" w:hAnsi="Times New Roman"/>
          <w:color w:val="000000" w:themeColor="text1"/>
          <w:sz w:val="24"/>
          <w:szCs w:val="24"/>
        </w:rPr>
        <w:fldChar w:fldCharType="separate"/>
      </w:r>
      <w:r w:rsidR="009662BF" w:rsidRPr="00891AC5">
        <w:rPr>
          <w:rFonts w:ascii="Times New Roman" w:hAnsi="Times New Roman"/>
          <w:noProof/>
          <w:color w:val="000000" w:themeColor="text1"/>
          <w:sz w:val="24"/>
          <w:szCs w:val="24"/>
        </w:rPr>
        <w:t>[7]</w:t>
      </w:r>
      <w:r w:rsidR="009662BF" w:rsidRPr="00891AC5">
        <w:rPr>
          <w:rFonts w:ascii="Times New Roman" w:hAnsi="Times New Roman"/>
          <w:color w:val="000000" w:themeColor="text1"/>
          <w:sz w:val="24"/>
          <w:szCs w:val="24"/>
        </w:rPr>
        <w:fldChar w:fldCharType="end"/>
      </w:r>
      <w:r w:rsidR="00EF5DCA"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 xml:space="preserve">whose </w:t>
      </w:r>
      <w:r w:rsidR="00EF5DCA" w:rsidRPr="00891AC5">
        <w:rPr>
          <w:rFonts w:ascii="Times New Roman" w:hAnsi="Times New Roman"/>
          <w:color w:val="000000" w:themeColor="text1"/>
          <w:sz w:val="24"/>
          <w:szCs w:val="24"/>
        </w:rPr>
        <w:t>datasets (also called blocks) are weight</w:t>
      </w:r>
      <w:r w:rsidRPr="00891AC5">
        <w:rPr>
          <w:rFonts w:ascii="Times New Roman" w:hAnsi="Times New Roman"/>
          <w:color w:val="000000" w:themeColor="text1"/>
          <w:sz w:val="24"/>
          <w:szCs w:val="24"/>
        </w:rPr>
        <w:t>ed</w:t>
      </w:r>
      <w:r w:rsidR="00EF5DCA" w:rsidRPr="00891AC5">
        <w:rPr>
          <w:rFonts w:ascii="Times New Roman" w:hAnsi="Times New Roman"/>
          <w:color w:val="000000" w:themeColor="text1"/>
          <w:sz w:val="24"/>
          <w:szCs w:val="24"/>
        </w:rPr>
        <w:t xml:space="preserve"> based on their correlation with the response variable. </w:t>
      </w:r>
      <w:r w:rsidRPr="00891AC5">
        <w:rPr>
          <w:rFonts w:ascii="Times New Roman" w:hAnsi="Times New Roman"/>
          <w:color w:val="000000" w:themeColor="text1"/>
          <w:sz w:val="24"/>
          <w:szCs w:val="24"/>
        </w:rPr>
        <w:t xml:space="preserve">In the new DIABLO </w:t>
      </w:r>
      <w:r w:rsidR="00EB333D" w:rsidRPr="00891AC5">
        <w:rPr>
          <w:rFonts w:ascii="Times New Roman" w:hAnsi="Times New Roman"/>
          <w:color w:val="000000" w:themeColor="text1"/>
          <w:sz w:val="24"/>
          <w:szCs w:val="24"/>
        </w:rPr>
        <w:t>implementation,</w:t>
      </w:r>
      <w:r w:rsidR="00EF5DCA" w:rsidRPr="00891AC5">
        <w:rPr>
          <w:rFonts w:ascii="Times New Roman" w:hAnsi="Times New Roman"/>
          <w:color w:val="000000" w:themeColor="text1"/>
          <w:sz w:val="24"/>
          <w:szCs w:val="24"/>
        </w:rPr>
        <w:t xml:space="preserve"> we have used a weighted majority vote scheme based on the correlation between the latent component of each omic</w:t>
      </w:r>
      <w:r w:rsidRPr="00891AC5">
        <w:rPr>
          <w:rFonts w:ascii="Times New Roman" w:hAnsi="Times New Roman"/>
          <w:color w:val="000000" w:themeColor="text1"/>
          <w:sz w:val="24"/>
          <w:szCs w:val="24"/>
        </w:rPr>
        <w:t>s</w:t>
      </w:r>
      <w:r w:rsidR="00EF5DCA" w:rsidRPr="00891AC5">
        <w:rPr>
          <w:rFonts w:ascii="Times New Roman" w:hAnsi="Times New Roman"/>
          <w:color w:val="000000" w:themeColor="text1"/>
          <w:sz w:val="24"/>
          <w:szCs w:val="24"/>
        </w:rPr>
        <w:t xml:space="preserve"> dataset with the latent component </w:t>
      </w:r>
      <w:r w:rsidRPr="00891AC5">
        <w:rPr>
          <w:rFonts w:ascii="Times New Roman" w:hAnsi="Times New Roman"/>
          <w:color w:val="000000" w:themeColor="text1"/>
          <w:sz w:val="24"/>
          <w:szCs w:val="24"/>
        </w:rPr>
        <w:t xml:space="preserve">from </w:t>
      </w:r>
      <w:r w:rsidR="00EF5DCA" w:rsidRPr="00891AC5">
        <w:rPr>
          <w:rFonts w:ascii="Times New Roman" w:hAnsi="Times New Roman"/>
          <w:color w:val="000000" w:themeColor="text1"/>
          <w:sz w:val="24"/>
          <w:szCs w:val="24"/>
        </w:rPr>
        <w:t>the response matrix. This has significantly improved our classification error rates, as the strongest discriminatory datasets is given a higher weight in the overall class prediction for a new sample. Further, the weighted majority vote</w:t>
      </w:r>
      <w:r w:rsidRPr="00891AC5">
        <w:rPr>
          <w:rFonts w:ascii="Times New Roman" w:hAnsi="Times New Roman"/>
          <w:color w:val="000000" w:themeColor="text1"/>
          <w:sz w:val="24"/>
          <w:szCs w:val="24"/>
        </w:rPr>
        <w:t xml:space="preserve"> option in our function</w:t>
      </w:r>
      <w:r w:rsidR="00EF5DCA" w:rsidRPr="00891AC5">
        <w:rPr>
          <w:rFonts w:ascii="Times New Roman" w:hAnsi="Times New Roman"/>
          <w:color w:val="000000" w:themeColor="text1"/>
          <w:sz w:val="24"/>
          <w:szCs w:val="24"/>
        </w:rPr>
        <w:t xml:space="preserve"> overcome the case whe</w:t>
      </w:r>
      <w:r w:rsidRPr="00891AC5">
        <w:rPr>
          <w:rFonts w:ascii="Times New Roman" w:hAnsi="Times New Roman"/>
          <w:color w:val="000000" w:themeColor="text1"/>
          <w:sz w:val="24"/>
          <w:szCs w:val="24"/>
        </w:rPr>
        <w:t>re</w:t>
      </w:r>
      <w:r w:rsidR="00EF5DCA" w:rsidRPr="00891AC5">
        <w:rPr>
          <w:rFonts w:ascii="Times New Roman" w:hAnsi="Times New Roman"/>
          <w:color w:val="000000" w:themeColor="text1"/>
          <w:sz w:val="24"/>
          <w:szCs w:val="24"/>
        </w:rPr>
        <w:t xml:space="preserve"> an equal number of voting classifiers and no consensus can be achieved.</w:t>
      </w:r>
    </w:p>
    <w:p w14:paraId="00E0A108" w14:textId="5EB81402" w:rsidR="00587203" w:rsidRPr="00891AC5" w:rsidRDefault="006B39E1" w:rsidP="00101236">
      <w:pPr>
        <w:pStyle w:val="p1"/>
        <w:ind w:firstLine="720"/>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In the discussion, we </w:t>
      </w:r>
      <w:r w:rsidR="00A87FD5" w:rsidRPr="00891AC5">
        <w:rPr>
          <w:rFonts w:ascii="Times New Roman" w:hAnsi="Times New Roman"/>
          <w:color w:val="000000" w:themeColor="text1"/>
          <w:sz w:val="24"/>
          <w:szCs w:val="24"/>
        </w:rPr>
        <w:t xml:space="preserve">underlined </w:t>
      </w:r>
      <w:r w:rsidRPr="00891AC5">
        <w:rPr>
          <w:rFonts w:ascii="Times New Roman" w:hAnsi="Times New Roman"/>
          <w:color w:val="000000" w:themeColor="text1"/>
          <w:sz w:val="24"/>
          <w:szCs w:val="24"/>
        </w:rPr>
        <w:t>the influence of batch effects on the multivariate modelling performed by our method</w:t>
      </w:r>
      <w:r w:rsidR="00587203" w:rsidRPr="00891AC5">
        <w:rPr>
          <w:rFonts w:ascii="Times New Roman" w:hAnsi="Times New Roman"/>
          <w:color w:val="000000" w:themeColor="text1"/>
          <w:sz w:val="24"/>
          <w:szCs w:val="24"/>
        </w:rPr>
        <w:t xml:space="preserve"> (see lines 322-327)</w:t>
      </w:r>
      <w:r w:rsidR="00A87FD5" w:rsidRPr="00891AC5">
        <w:rPr>
          <w:rFonts w:ascii="Times New Roman" w:hAnsi="Times New Roman"/>
          <w:color w:val="000000" w:themeColor="text1"/>
          <w:sz w:val="24"/>
          <w:szCs w:val="24"/>
        </w:rPr>
        <w:t>, as this is outside the focus of this manuscript (but developments are in progress for other types of data).</w:t>
      </w:r>
    </w:p>
    <w:p w14:paraId="24FDA6FA" w14:textId="44F60AB0" w:rsidR="006B39E1" w:rsidRPr="00891AC5" w:rsidRDefault="00587203" w:rsidP="00101236">
      <w:pPr>
        <w:pStyle w:val="NormalWeb"/>
        <w:shd w:val="clear" w:color="auto" w:fill="FFFFFF"/>
        <w:spacing w:before="0" w:beforeAutospacing="0" w:after="0" w:afterAutospacing="0"/>
        <w:jc w:val="both"/>
        <w:rPr>
          <w:i/>
        </w:rPr>
      </w:pPr>
      <w:r w:rsidRPr="00891AC5">
        <w:rPr>
          <w:i/>
          <w:color w:val="000000" w:themeColor="text1"/>
        </w:rPr>
        <w:t>“</w:t>
      </w:r>
      <w:r w:rsidRPr="00891AC5">
        <w:rPr>
          <w:i/>
        </w:rPr>
        <w:t xml:space="preserve">Finally, DIABLO, like other methods we benchmarked, will be affected by technical artifacts of the data, such as batch effects and presence of confounding variables that may affect downstream integrative analyses. Therefore, we recommend exploratory analyses be carried out in each single </w:t>
      </w:r>
      <w:r w:rsidRPr="00891AC5">
        <w:rPr>
          <w:i/>
        </w:rPr>
        <w:lastRenderedPageBreak/>
        <w:t xml:space="preserve">omics dataset to assess the effect, if any, of technical factors and use of batch removal methods prior to the integration analysis </w:t>
      </w:r>
      <w:r w:rsidRPr="00891AC5">
        <w:rPr>
          <w:i/>
        </w:rPr>
        <w:fldChar w:fldCharType="begin"/>
      </w:r>
      <w:r w:rsidR="00785B46" w:rsidRPr="00891AC5">
        <w:rPr>
          <w:i/>
        </w:rPr>
        <w:instrText xml:space="preserve"> ADDIN ZOTERO_ITEM CSL_CITATION {"citationID":"aetrdpaa8","properties":{"formattedCitation":"[8\\uc0\\u8211{}10]","plainCitation":"[8–10]","noteIndex":0},"citationItems":[{"id":460,"uris":["http://zotero.org/users/2545847/items/I6G6ACTF"],"uri":["http://zotero.org/users/2545847/items/I6G6ACTF"],"itemData":{"id":460,"type":"article-journal","title":"Adjusting batch effects in microarray expression data using empirical Bayes methods","container-title":"Biostatistics","page":"118-127","volume":"8","issue":"1","source":"CrossRef","URL":"http://biostatistics.oxfordjournals.org/cgi/doi/10.1093/biostatistics/kxj037","DOI":"10.1093/biostatistics/kxj037","ISSN":"1465-4644, 1468-4357","language":"en","author":[{"family":"Johnson","given":"W. E."},{"family":"Li","given":"C."},{"family":"Rabinovic","given":"A."}],"issued":{"date-parts":[["2007",1,1]]},"accessed":{"date-parts":[["2016",5,12]]}}},{"id":1775,"uris":["http://zotero.org/users/2545847/items/JAPUFTB7"],"uri":["http://zotero.org/users/2545847/items/JAPUFTB7"],"itemData":{"id":1775,"type":"article-journal","title":"Using control genes to correct for unwanted variation in microarray data","container-title":"Biostatistics","page":"539-552","volume":"13","issue":"3","source":"CrossRef","URL":"https://academic.oup.com/biostatistics/article-lookup/doi/10.1093/biostatistics/kxr034","DOI":"10.1093/biostatistics/kxr034","ISSN":"1465-4644, 1468-4357","language":"en","author":[{"family":"Gagnon-Bartsch","given":"J. A."},{"family":"Speed","given":"T. P."}],"issued":{"date-parts":[["2012",7,1]]},"accessed":{"date-parts":[["2018",3,6]]}}},{"id":529,"uris":["http://zotero.org/users/2545847/items/BKRR6H77"],"uri":["http://zotero.org/users/2545847/items/BKRR6H77"],"itemData":{"id":529,"type":"article-journal","title":"Removing batch effects for prediction problems with frozen surrogate variable analysis","container-title":"PeerJ","page":"e561","volume":"2","source":"CrossRef","URL":"https://peerj.com/articles/561","DOI":"10.7717/peerj.561","ISSN":"2167-8359","language":"en","author":[{"family":"Parker","given":"Hilary S."},{"family":"Corrada Bravo","given":"Héctor"},{"family":"Leek","given":"Jeffrey T."}],"issued":{"date-parts":[["2014",9,23]]},"accessed":{"date-parts":[["2016",5,12]]}}}],"schema":"https://github.com/citation-style-language/schema/raw/master/csl-citation.json"} </w:instrText>
      </w:r>
      <w:r w:rsidRPr="00891AC5">
        <w:rPr>
          <w:i/>
        </w:rPr>
        <w:fldChar w:fldCharType="separate"/>
      </w:r>
      <w:r w:rsidR="00785B46" w:rsidRPr="00891AC5">
        <w:rPr>
          <w:rFonts w:eastAsia="Times New Roman"/>
        </w:rPr>
        <w:t>[8–10]</w:t>
      </w:r>
      <w:r w:rsidRPr="00891AC5">
        <w:rPr>
          <w:i/>
        </w:rPr>
        <w:fldChar w:fldCharType="end"/>
      </w:r>
      <w:r w:rsidRPr="00891AC5">
        <w:rPr>
          <w:i/>
        </w:rPr>
        <w:t>.</w:t>
      </w:r>
      <w:r w:rsidRPr="00891AC5">
        <w:rPr>
          <w:i/>
          <w:color w:val="000000" w:themeColor="text1"/>
        </w:rPr>
        <w:t>”</w:t>
      </w:r>
      <w:r w:rsidR="006B39E1" w:rsidRPr="00891AC5">
        <w:rPr>
          <w:i/>
          <w:color w:val="000000" w:themeColor="text1"/>
        </w:rPr>
        <w:t xml:space="preserve"> </w:t>
      </w:r>
    </w:p>
    <w:p w14:paraId="3AD77173" w14:textId="77777777" w:rsidR="00EF5DCA" w:rsidRPr="00891AC5" w:rsidRDefault="00EF5DCA" w:rsidP="00101236">
      <w:pPr>
        <w:pStyle w:val="p1"/>
        <w:jc w:val="both"/>
        <w:rPr>
          <w:rFonts w:ascii="Times New Roman" w:hAnsi="Times New Roman"/>
          <w:color w:val="000000" w:themeColor="text1"/>
          <w:sz w:val="24"/>
          <w:szCs w:val="24"/>
        </w:rPr>
      </w:pPr>
    </w:p>
    <w:p w14:paraId="5CD3AF64" w14:textId="4D37DCAA"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5)  On page 8, "validation of the Diablo methods on synthetic data" . Three different criteria are explored 1)</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CorNonDis 2) CorDis 3) NonCorDis. Please explain the rational behind nonCorDis should be explained</w:t>
      </w:r>
      <w:r w:rsidR="00E811CD" w:rsidRPr="00891AC5">
        <w:rPr>
          <w:rFonts w:ascii="Times New Roman" w:hAnsi="Times New Roman"/>
          <w:i/>
          <w:color w:val="808080" w:themeColor="background1" w:themeShade="80"/>
          <w:sz w:val="24"/>
          <w:szCs w:val="24"/>
        </w:rPr>
        <w:t>. In a 2</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class system, methods such as CCA or PLS extract eigenvectors of correlated variables.  Therefore a</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discriminate eigenvector will represent a set of correlated variables.  Gene expression and 'omics data,</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measure genes which work in pathways, and therefore data has considerable correlation</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structure.  D</w:t>
      </w:r>
      <w:r w:rsidR="00E811CD" w:rsidRPr="00891AC5">
        <w:rPr>
          <w:rFonts w:ascii="Times New Roman" w:hAnsi="Times New Roman"/>
          <w:i/>
          <w:color w:val="808080" w:themeColor="background1" w:themeShade="80"/>
          <w:sz w:val="24"/>
          <w:szCs w:val="24"/>
        </w:rPr>
        <w:t>iscriminatory non-</w:t>
      </w:r>
      <w:r w:rsidRPr="00891AC5">
        <w:rPr>
          <w:rFonts w:ascii="Times New Roman" w:hAnsi="Times New Roman"/>
          <w:i/>
          <w:color w:val="808080" w:themeColor="background1" w:themeShade="80"/>
          <w:sz w:val="24"/>
          <w:szCs w:val="24"/>
        </w:rPr>
        <w:t>correlated vectors, may reflect system noise.</w:t>
      </w:r>
    </w:p>
    <w:p w14:paraId="4F6040D4" w14:textId="721B735A" w:rsidR="00A45425" w:rsidRDefault="00E811CD" w:rsidP="00101236">
      <w:pPr>
        <w:pStyle w:val="p1"/>
        <w:jc w:val="both"/>
        <w:rPr>
          <w:ins w:id="31" w:author="Amrit" w:date="2018-03-27T19:58:00Z"/>
          <w:rFonts w:ascii="Times New Roman" w:hAnsi="Times New Roman"/>
          <w:color w:val="000000" w:themeColor="text1"/>
          <w:sz w:val="24"/>
          <w:szCs w:val="24"/>
        </w:rPr>
      </w:pPr>
      <w:r w:rsidRPr="00891AC5">
        <w:rPr>
          <w:rFonts w:ascii="Times New Roman" w:hAnsi="Times New Roman"/>
          <w:color w:val="000000" w:themeColor="text1"/>
          <w:sz w:val="24"/>
          <w:szCs w:val="24"/>
        </w:rPr>
        <w:t>The rationale for including four</w:t>
      </w:r>
      <w:r w:rsidR="00A87FD5"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 xml:space="preserve">types of variables was to determine the influence of the correlation structure between datasets </w:t>
      </w:r>
      <w:r w:rsidR="00A87FD5" w:rsidRPr="00891AC5">
        <w:rPr>
          <w:rFonts w:ascii="Times New Roman" w:hAnsi="Times New Roman"/>
          <w:color w:val="000000" w:themeColor="text1"/>
          <w:sz w:val="24"/>
          <w:szCs w:val="24"/>
        </w:rPr>
        <w:t xml:space="preserve">as well as </w:t>
      </w:r>
      <w:r w:rsidRPr="00891AC5">
        <w:rPr>
          <w:rFonts w:ascii="Times New Roman" w:hAnsi="Times New Roman"/>
          <w:color w:val="000000" w:themeColor="text1"/>
          <w:sz w:val="24"/>
          <w:szCs w:val="24"/>
        </w:rPr>
        <w:t xml:space="preserve">discrimination between phenotypic groups. </w:t>
      </w:r>
      <w:r w:rsidR="00A87FD5" w:rsidRPr="00891AC5">
        <w:rPr>
          <w:rFonts w:ascii="Times New Roman" w:hAnsi="Times New Roman"/>
          <w:color w:val="000000" w:themeColor="text1"/>
          <w:sz w:val="24"/>
          <w:szCs w:val="24"/>
        </w:rPr>
        <w:t xml:space="preserve">This is why the simulation framework includes </w:t>
      </w:r>
      <w:r w:rsidRPr="00891AC5">
        <w:rPr>
          <w:rFonts w:ascii="Times New Roman" w:hAnsi="Times New Roman"/>
          <w:color w:val="000000" w:themeColor="text1"/>
          <w:sz w:val="24"/>
          <w:szCs w:val="24"/>
        </w:rPr>
        <w:t>different combination</w:t>
      </w:r>
      <w:r w:rsidR="00A87FD5" w:rsidRPr="00891AC5">
        <w:rPr>
          <w:rFonts w:ascii="Times New Roman" w:hAnsi="Times New Roman"/>
          <w:color w:val="000000" w:themeColor="text1"/>
          <w:sz w:val="24"/>
          <w:szCs w:val="24"/>
        </w:rPr>
        <w:t>s</w:t>
      </w:r>
      <w:r w:rsidRPr="00891AC5">
        <w:rPr>
          <w:rFonts w:ascii="Times New Roman" w:hAnsi="Times New Roman"/>
          <w:color w:val="000000" w:themeColor="text1"/>
          <w:sz w:val="24"/>
          <w:szCs w:val="24"/>
        </w:rPr>
        <w:t xml:space="preserve"> of discrimination (discriminatory, non-discriminatory) and correlation (correlated, un</w:t>
      </w:r>
      <w:r w:rsidR="00A87FD5" w:rsidRPr="00891AC5">
        <w:rPr>
          <w:rFonts w:ascii="Times New Roman" w:hAnsi="Times New Roman"/>
          <w:color w:val="000000" w:themeColor="text1"/>
          <w:sz w:val="24"/>
          <w:szCs w:val="24"/>
        </w:rPr>
        <w:t>correlated</w:t>
      </w:r>
      <w:r w:rsidRPr="00891AC5">
        <w:rPr>
          <w:rFonts w:ascii="Times New Roman" w:hAnsi="Times New Roman"/>
          <w:color w:val="000000" w:themeColor="text1"/>
          <w:sz w:val="24"/>
          <w:szCs w:val="24"/>
        </w:rPr>
        <w:t xml:space="preserve">) </w:t>
      </w:r>
      <w:r w:rsidR="00A87FD5" w:rsidRPr="00891AC5">
        <w:rPr>
          <w:rFonts w:ascii="Times New Roman" w:hAnsi="Times New Roman"/>
          <w:color w:val="000000" w:themeColor="text1"/>
          <w:sz w:val="24"/>
          <w:szCs w:val="24"/>
        </w:rPr>
        <w:t>variables.</w:t>
      </w:r>
      <w:r w:rsidR="00FF51DD" w:rsidRPr="00891AC5">
        <w:rPr>
          <w:rFonts w:ascii="Times New Roman" w:hAnsi="Times New Roman"/>
          <w:color w:val="000000" w:themeColor="text1"/>
          <w:sz w:val="24"/>
          <w:szCs w:val="24"/>
        </w:rPr>
        <w:t xml:space="preserve"> </w:t>
      </w:r>
      <w:ins w:id="32" w:author="Amrit" w:date="2018-03-27T19:59:00Z">
        <w:r w:rsidR="00A45425">
          <w:rPr>
            <w:rFonts w:ascii="Times New Roman" w:hAnsi="Times New Roman"/>
            <w:color w:val="000000" w:themeColor="text1"/>
            <w:sz w:val="24"/>
            <w:szCs w:val="24"/>
          </w:rPr>
          <w:t>Unlike CCA and PLS which can only maximize the correlation between at most two data matrices, DIABLO can simultaneously maximize the correlation between any number of data matrices (</w:t>
        </w:r>
        <w:r w:rsidR="00A45425" w:rsidRPr="005B210E">
          <w:rPr>
            <w:rFonts w:ascii="Times New Roman" w:hAnsi="Times New Roman"/>
            <w:b/>
            <w:color w:val="000000" w:themeColor="text1"/>
            <w:sz w:val="24"/>
            <w:szCs w:val="24"/>
            <w:rPrChange w:id="33" w:author="Amrit" w:date="2018-03-27T20:07:00Z">
              <w:rPr>
                <w:rFonts w:ascii="Times New Roman" w:hAnsi="Times New Roman"/>
                <w:color w:val="000000" w:themeColor="text1"/>
                <w:sz w:val="24"/>
                <w:szCs w:val="24"/>
              </w:rPr>
            </w:rPrChange>
          </w:rPr>
          <w:t>see Methods</w:t>
        </w:r>
        <w:r w:rsidR="00A45425">
          <w:rPr>
            <w:rFonts w:ascii="Times New Roman" w:hAnsi="Times New Roman"/>
            <w:color w:val="000000" w:themeColor="text1"/>
            <w:sz w:val="24"/>
            <w:szCs w:val="24"/>
          </w:rPr>
          <w:t xml:space="preserve">). </w:t>
        </w:r>
      </w:ins>
      <w:ins w:id="34" w:author="Amrit" w:date="2018-03-27T20:01:00Z">
        <w:r w:rsidR="00A45425">
          <w:rPr>
            <w:rFonts w:ascii="Times New Roman" w:hAnsi="Times New Roman"/>
            <w:color w:val="000000" w:themeColor="text1"/>
            <w:sz w:val="24"/>
            <w:szCs w:val="24"/>
          </w:rPr>
          <w:t>In</w:t>
        </w:r>
      </w:ins>
      <w:ins w:id="35" w:author="Amrit" w:date="2018-03-27T19:59:00Z">
        <w:r w:rsidR="00A45425">
          <w:rPr>
            <w:rFonts w:ascii="Times New Roman" w:hAnsi="Times New Roman"/>
            <w:color w:val="000000" w:themeColor="text1"/>
            <w:sz w:val="24"/>
            <w:szCs w:val="24"/>
          </w:rPr>
          <w:t xml:space="preserve"> </w:t>
        </w:r>
        <w:del w:id="36" w:author="Kim-Anh Lê Cao" w:date="2018-04-09T09:31:00Z">
          <w:r w:rsidR="00A45425" w:rsidDel="00036857">
            <w:rPr>
              <w:rFonts w:ascii="Times New Roman" w:hAnsi="Times New Roman"/>
              <w:color w:val="000000" w:themeColor="text1"/>
              <w:sz w:val="24"/>
              <w:szCs w:val="24"/>
            </w:rPr>
            <w:delText>the</w:delText>
          </w:r>
        </w:del>
      </w:ins>
      <w:ins w:id="37" w:author="Kim-Anh Lê Cao" w:date="2018-04-09T09:31:00Z">
        <w:r w:rsidR="00036857">
          <w:rPr>
            <w:rFonts w:ascii="Times New Roman" w:hAnsi="Times New Roman"/>
            <w:color w:val="000000" w:themeColor="text1"/>
            <w:sz w:val="24"/>
            <w:szCs w:val="24"/>
          </w:rPr>
          <w:t>our</w:t>
        </w:r>
      </w:ins>
      <w:ins w:id="38" w:author="Amrit" w:date="2018-03-27T19:59:00Z">
        <w:r w:rsidR="00A45425">
          <w:rPr>
            <w:rFonts w:ascii="Times New Roman" w:hAnsi="Times New Roman"/>
            <w:color w:val="000000" w:themeColor="text1"/>
            <w:sz w:val="24"/>
            <w:szCs w:val="24"/>
          </w:rPr>
          <w:t xml:space="preserve"> previous simulation study, </w:t>
        </w:r>
        <w:del w:id="39" w:author="Kim-Anh Lê Cao" w:date="2018-04-09T09:31:00Z">
          <w:r w:rsidR="00A45425" w:rsidDel="00036857">
            <w:rPr>
              <w:rFonts w:ascii="Times New Roman" w:hAnsi="Times New Roman"/>
              <w:color w:val="000000" w:themeColor="text1"/>
              <w:sz w:val="24"/>
              <w:szCs w:val="24"/>
            </w:rPr>
            <w:delText xml:space="preserve">where </w:delText>
          </w:r>
        </w:del>
        <w:r w:rsidR="00A45425">
          <w:rPr>
            <w:rFonts w:ascii="Times New Roman" w:hAnsi="Times New Roman"/>
            <w:color w:val="000000" w:themeColor="text1"/>
            <w:sz w:val="24"/>
            <w:szCs w:val="24"/>
          </w:rPr>
          <w:t xml:space="preserve">we generated </w:t>
        </w:r>
      </w:ins>
      <w:ins w:id="40" w:author="Amrit" w:date="2018-03-27T20:01:00Z">
        <w:del w:id="41" w:author="Kim-Anh Lê Cao" w:date="2018-04-09T09:31:00Z">
          <w:r w:rsidR="00A45425" w:rsidDel="00036857">
            <w:rPr>
              <w:rFonts w:ascii="Times New Roman" w:hAnsi="Times New Roman"/>
              <w:color w:val="000000" w:themeColor="text1"/>
              <w:sz w:val="24"/>
              <w:szCs w:val="24"/>
            </w:rPr>
            <w:delText xml:space="preserve">the </w:delText>
          </w:r>
        </w:del>
        <w:r w:rsidR="00A45425">
          <w:rPr>
            <w:rFonts w:ascii="Times New Roman" w:hAnsi="Times New Roman"/>
            <w:color w:val="000000" w:themeColor="text1"/>
            <w:sz w:val="24"/>
            <w:szCs w:val="24"/>
          </w:rPr>
          <w:t>four types</w:t>
        </w:r>
      </w:ins>
      <w:ins w:id="42" w:author="Amrit" w:date="2018-03-27T19:59:00Z">
        <w:r w:rsidR="00A45425">
          <w:rPr>
            <w:rFonts w:ascii="Times New Roman" w:hAnsi="Times New Roman"/>
            <w:color w:val="000000" w:themeColor="text1"/>
            <w:sz w:val="24"/>
            <w:szCs w:val="24"/>
          </w:rPr>
          <w:t xml:space="preserve"> variables </w:t>
        </w:r>
      </w:ins>
      <w:ins w:id="43" w:author="Amrit" w:date="2018-03-27T20:01:00Z">
        <w:r w:rsidR="00A45425">
          <w:rPr>
            <w:rFonts w:ascii="Times New Roman" w:hAnsi="Times New Roman"/>
            <w:color w:val="000000" w:themeColor="text1"/>
            <w:sz w:val="24"/>
            <w:szCs w:val="24"/>
          </w:rPr>
          <w:t xml:space="preserve">by controlling the correlation between variables </w:t>
        </w:r>
      </w:ins>
      <w:ins w:id="44" w:author="Amrit" w:date="2018-03-27T19:59:00Z">
        <w:r w:rsidR="00A45425">
          <w:rPr>
            <w:rFonts w:ascii="Times New Roman" w:hAnsi="Times New Roman"/>
            <w:color w:val="000000" w:themeColor="text1"/>
            <w:sz w:val="24"/>
            <w:szCs w:val="24"/>
          </w:rPr>
          <w:t>or discrimination between groups.</w:t>
        </w:r>
      </w:ins>
      <w:ins w:id="45" w:author="Amrit" w:date="2018-03-27T20:02:00Z">
        <w:r w:rsidR="00A45425">
          <w:rPr>
            <w:rFonts w:ascii="Times New Roman" w:hAnsi="Times New Roman"/>
            <w:color w:val="000000" w:themeColor="text1"/>
            <w:sz w:val="24"/>
            <w:szCs w:val="24"/>
          </w:rPr>
          <w:t xml:space="preserve"> </w:t>
        </w:r>
        <w:del w:id="46" w:author="Kim-Anh Lê Cao" w:date="2018-04-09T09:31:00Z">
          <w:r w:rsidR="00A45425" w:rsidDel="00036857">
            <w:rPr>
              <w:rFonts w:ascii="Times New Roman" w:hAnsi="Times New Roman"/>
              <w:color w:val="000000" w:themeColor="text1"/>
              <w:sz w:val="24"/>
              <w:szCs w:val="24"/>
            </w:rPr>
            <w:delText>However</w:delText>
          </w:r>
        </w:del>
      </w:ins>
      <w:ins w:id="47" w:author="Kim-Anh Lê Cao" w:date="2018-04-09T09:31:00Z">
        <w:r w:rsidR="00036857">
          <w:rPr>
            <w:rFonts w:ascii="Times New Roman" w:hAnsi="Times New Roman"/>
            <w:color w:val="000000" w:themeColor="text1"/>
            <w:sz w:val="24"/>
            <w:szCs w:val="24"/>
          </w:rPr>
          <w:t>In our revised version</w:t>
        </w:r>
      </w:ins>
      <w:ins w:id="48" w:author="Amrit" w:date="2018-03-27T20:02:00Z">
        <w:del w:id="49" w:author="Kim-Anh Lê Cao" w:date="2018-04-09T09:31:00Z">
          <w:r w:rsidR="00A45425" w:rsidDel="00036857">
            <w:rPr>
              <w:rFonts w:ascii="Times New Roman" w:hAnsi="Times New Roman"/>
              <w:color w:val="000000" w:themeColor="text1"/>
              <w:sz w:val="24"/>
              <w:szCs w:val="24"/>
            </w:rPr>
            <w:delText>, for the revised simulation analyses</w:delText>
          </w:r>
        </w:del>
        <w:r w:rsidR="00A45425">
          <w:rPr>
            <w:rFonts w:ascii="Times New Roman" w:hAnsi="Times New Roman"/>
            <w:color w:val="000000" w:themeColor="text1"/>
            <w:sz w:val="24"/>
            <w:szCs w:val="24"/>
          </w:rPr>
          <w:t>, we have instead generated the correlation structure first</w:t>
        </w:r>
      </w:ins>
      <w:ins w:id="50" w:author="Kim-Anh Lê Cao" w:date="2018-04-09T09:32:00Z">
        <w:r w:rsidR="008E53A2">
          <w:rPr>
            <w:rFonts w:ascii="Times New Roman" w:hAnsi="Times New Roman"/>
            <w:color w:val="000000" w:themeColor="text1"/>
            <w:sz w:val="24"/>
            <w:szCs w:val="24"/>
          </w:rPr>
          <w:t xml:space="preserve"> by </w:t>
        </w:r>
      </w:ins>
      <w:ins w:id="51" w:author="Amrit" w:date="2018-03-27T20:02:00Z">
        <w:del w:id="52" w:author="Kim-Anh Lê Cao" w:date="2018-04-09T09:32:00Z">
          <w:r w:rsidR="00A45425" w:rsidDel="008E53A2">
            <w:rPr>
              <w:rFonts w:ascii="Times New Roman" w:hAnsi="Times New Roman"/>
              <w:color w:val="000000" w:themeColor="text1"/>
              <w:sz w:val="24"/>
              <w:szCs w:val="24"/>
            </w:rPr>
            <w:delText xml:space="preserve">, that is, </w:delText>
          </w:r>
        </w:del>
        <w:r w:rsidR="00A45425">
          <w:rPr>
            <w:rFonts w:ascii="Times New Roman" w:hAnsi="Times New Roman"/>
            <w:color w:val="000000" w:themeColor="text1"/>
            <w:sz w:val="24"/>
            <w:szCs w:val="24"/>
          </w:rPr>
          <w:t xml:space="preserve">controlling the different relationships between latent components of </w:t>
        </w:r>
      </w:ins>
      <w:ins w:id="53" w:author="Amrit" w:date="2018-03-27T20:03:00Z">
        <w:r w:rsidR="00A45425">
          <w:rPr>
            <w:rFonts w:ascii="Times New Roman" w:hAnsi="Times New Roman"/>
            <w:color w:val="000000" w:themeColor="text1"/>
            <w:sz w:val="24"/>
            <w:szCs w:val="24"/>
          </w:rPr>
          <w:t>different</w:t>
        </w:r>
      </w:ins>
      <w:ins w:id="54" w:author="Amrit" w:date="2018-03-27T20:02:00Z">
        <w:r w:rsidR="00A45425">
          <w:rPr>
            <w:rFonts w:ascii="Times New Roman" w:hAnsi="Times New Roman"/>
            <w:color w:val="000000" w:themeColor="text1"/>
            <w:sz w:val="24"/>
            <w:szCs w:val="24"/>
          </w:rPr>
          <w:t xml:space="preserve"> </w:t>
        </w:r>
      </w:ins>
      <w:ins w:id="55" w:author="Amrit" w:date="2018-03-27T20:03:00Z">
        <w:r w:rsidR="00A45425">
          <w:rPr>
            <w:rFonts w:ascii="Times New Roman" w:hAnsi="Times New Roman"/>
            <w:color w:val="000000" w:themeColor="text1"/>
            <w:sz w:val="24"/>
            <w:szCs w:val="24"/>
          </w:rPr>
          <w:t>datasets (</w:t>
        </w:r>
        <w:r w:rsidR="00A45425" w:rsidRPr="004636B6">
          <w:rPr>
            <w:rFonts w:ascii="Times New Roman" w:hAnsi="Times New Roman"/>
            <w:b/>
            <w:color w:val="000000" w:themeColor="text1"/>
            <w:sz w:val="24"/>
            <w:szCs w:val="24"/>
            <w:rPrChange w:id="56" w:author="Amrit" w:date="2018-03-27T20:08:00Z">
              <w:rPr>
                <w:rFonts w:ascii="Times New Roman" w:hAnsi="Times New Roman"/>
                <w:color w:val="000000" w:themeColor="text1"/>
                <w:sz w:val="24"/>
                <w:szCs w:val="24"/>
              </w:rPr>
            </w:rPrChange>
          </w:rPr>
          <w:t xml:space="preserve">see </w:t>
        </w:r>
      </w:ins>
      <w:ins w:id="57" w:author="Amrit" w:date="2018-03-27T20:08:00Z">
        <w:r w:rsidR="004636B6" w:rsidRPr="004636B6">
          <w:rPr>
            <w:rFonts w:ascii="Times New Roman" w:hAnsi="Times New Roman"/>
            <w:b/>
            <w:color w:val="000000" w:themeColor="text1"/>
            <w:sz w:val="24"/>
            <w:szCs w:val="24"/>
            <w:rPrChange w:id="58" w:author="Amrit" w:date="2018-03-27T20:08:00Z">
              <w:rPr>
                <w:rFonts w:ascii="Times New Roman" w:hAnsi="Times New Roman"/>
                <w:color w:val="000000" w:themeColor="text1"/>
                <w:sz w:val="24"/>
                <w:szCs w:val="24"/>
              </w:rPr>
            </w:rPrChange>
          </w:rPr>
          <w:t>Supplementary</w:t>
        </w:r>
      </w:ins>
      <w:ins w:id="59" w:author="Amrit" w:date="2018-03-27T20:03:00Z">
        <w:r w:rsidR="00A45425" w:rsidRPr="004636B6">
          <w:rPr>
            <w:rFonts w:ascii="Times New Roman" w:hAnsi="Times New Roman"/>
            <w:b/>
            <w:color w:val="000000" w:themeColor="text1"/>
            <w:sz w:val="24"/>
            <w:szCs w:val="24"/>
            <w:rPrChange w:id="60" w:author="Amrit" w:date="2018-03-27T20:08:00Z">
              <w:rPr>
                <w:rFonts w:ascii="Times New Roman" w:hAnsi="Times New Roman"/>
                <w:color w:val="000000" w:themeColor="text1"/>
                <w:sz w:val="24"/>
                <w:szCs w:val="24"/>
              </w:rPr>
            </w:rPrChange>
          </w:rPr>
          <w:t xml:space="preserve"> Fig. </w:t>
        </w:r>
      </w:ins>
      <w:ins w:id="61" w:author="Amrit" w:date="2018-03-27T20:08:00Z">
        <w:r w:rsidR="004636B6" w:rsidRPr="004636B6">
          <w:rPr>
            <w:rFonts w:ascii="Times New Roman" w:hAnsi="Times New Roman"/>
            <w:b/>
            <w:color w:val="000000" w:themeColor="text1"/>
            <w:sz w:val="24"/>
            <w:szCs w:val="24"/>
            <w:rPrChange w:id="62" w:author="Amrit" w:date="2018-03-27T20:08:00Z">
              <w:rPr>
                <w:rFonts w:ascii="Times New Roman" w:hAnsi="Times New Roman"/>
                <w:color w:val="000000" w:themeColor="text1"/>
                <w:sz w:val="24"/>
                <w:szCs w:val="24"/>
              </w:rPr>
            </w:rPrChange>
          </w:rPr>
          <w:t>2</w:t>
        </w:r>
        <w:r w:rsidR="004636B6">
          <w:rPr>
            <w:rFonts w:ascii="Times New Roman" w:hAnsi="Times New Roman"/>
            <w:color w:val="000000" w:themeColor="text1"/>
            <w:sz w:val="24"/>
            <w:szCs w:val="24"/>
          </w:rPr>
          <w:t>). The latent compo</w:t>
        </w:r>
      </w:ins>
      <w:ins w:id="63" w:author="Amrit" w:date="2018-03-27T20:09:00Z">
        <w:r w:rsidR="004636B6">
          <w:rPr>
            <w:rFonts w:ascii="Times New Roman" w:hAnsi="Times New Roman"/>
            <w:color w:val="000000" w:themeColor="text1"/>
            <w:sz w:val="24"/>
            <w:szCs w:val="24"/>
          </w:rPr>
          <w:t>nents are than used to compute the four-types of variables based on different correlation structures (</w:t>
        </w:r>
        <w:r w:rsidR="004636B6" w:rsidRPr="00A3266E">
          <w:rPr>
            <w:rFonts w:ascii="Times New Roman" w:hAnsi="Times New Roman"/>
            <w:b/>
            <w:color w:val="000000" w:themeColor="text1"/>
            <w:sz w:val="24"/>
            <w:szCs w:val="24"/>
            <w:rPrChange w:id="64" w:author="Amrit" w:date="2018-03-27T20:15:00Z">
              <w:rPr>
                <w:rFonts w:ascii="Times New Roman" w:hAnsi="Times New Roman"/>
                <w:color w:val="000000" w:themeColor="text1"/>
                <w:sz w:val="24"/>
                <w:szCs w:val="24"/>
              </w:rPr>
            </w:rPrChange>
          </w:rPr>
          <w:t>see Supplement for complete details</w:t>
        </w:r>
        <w:r w:rsidR="004636B6">
          <w:rPr>
            <w:rFonts w:ascii="Times New Roman" w:hAnsi="Times New Roman"/>
            <w:color w:val="000000" w:themeColor="text1"/>
            <w:sz w:val="24"/>
            <w:szCs w:val="24"/>
          </w:rPr>
          <w:t xml:space="preserve">). </w:t>
        </w:r>
      </w:ins>
      <w:ins w:id="65" w:author="Kim-Anh Lê Cao" w:date="2018-04-09T09:32:00Z">
        <w:r w:rsidR="008E53A2">
          <w:rPr>
            <w:rFonts w:ascii="Times New Roman" w:hAnsi="Times New Roman"/>
            <w:color w:val="000000" w:themeColor="text1"/>
            <w:sz w:val="24"/>
            <w:szCs w:val="24"/>
          </w:rPr>
          <w:t>T</w:t>
        </w:r>
      </w:ins>
      <w:ins w:id="66" w:author="Amrit" w:date="2018-03-27T20:11:00Z">
        <w:del w:id="67" w:author="Kim-Anh Lê Cao" w:date="2018-04-09T09:32:00Z">
          <w:r w:rsidR="00A3266E" w:rsidDel="008E53A2">
            <w:rPr>
              <w:rFonts w:ascii="Times New Roman" w:hAnsi="Times New Roman"/>
              <w:color w:val="000000" w:themeColor="text1"/>
              <w:sz w:val="24"/>
              <w:szCs w:val="24"/>
            </w:rPr>
            <w:delText>In the current simulation study, t</w:delText>
          </w:r>
        </w:del>
        <w:r w:rsidR="00A3266E">
          <w:rPr>
            <w:rFonts w:ascii="Times New Roman" w:hAnsi="Times New Roman"/>
            <w:color w:val="000000" w:themeColor="text1"/>
            <w:sz w:val="24"/>
            <w:szCs w:val="24"/>
          </w:rPr>
          <w:t xml:space="preserve">he relevant variables include </w:t>
        </w:r>
      </w:ins>
      <w:ins w:id="68" w:author="Amrit" w:date="2018-03-27T20:12:00Z">
        <w:r w:rsidR="00A3266E">
          <w:rPr>
            <w:rFonts w:ascii="Times New Roman" w:hAnsi="Times New Roman"/>
            <w:color w:val="000000" w:themeColor="text1"/>
            <w:sz w:val="24"/>
            <w:szCs w:val="24"/>
          </w:rPr>
          <w:t xml:space="preserve">30 </w:t>
        </w:r>
      </w:ins>
      <w:ins w:id="69" w:author="Amrit" w:date="2018-03-27T20:11:00Z">
        <w:r w:rsidR="00A3266E">
          <w:rPr>
            <w:rFonts w:ascii="Times New Roman" w:hAnsi="Times New Roman"/>
            <w:color w:val="000000" w:themeColor="text1"/>
            <w:sz w:val="24"/>
            <w:szCs w:val="24"/>
          </w:rPr>
          <w:t>corDis</w:t>
        </w:r>
      </w:ins>
      <w:ins w:id="70" w:author="Amrit" w:date="2018-03-27T20:12:00Z">
        <w:r w:rsidR="00A3266E">
          <w:rPr>
            <w:rFonts w:ascii="Times New Roman" w:hAnsi="Times New Roman"/>
            <w:color w:val="000000" w:themeColor="text1"/>
            <w:sz w:val="24"/>
            <w:szCs w:val="24"/>
          </w:rPr>
          <w:t xml:space="preserve"> (correlated and discriminatory)</w:t>
        </w:r>
      </w:ins>
      <w:ins w:id="71" w:author="Amrit" w:date="2018-03-27T20:11:00Z">
        <w:r w:rsidR="00A3266E">
          <w:rPr>
            <w:rFonts w:ascii="Times New Roman" w:hAnsi="Times New Roman"/>
            <w:color w:val="000000" w:themeColor="text1"/>
            <w:sz w:val="24"/>
            <w:szCs w:val="24"/>
          </w:rPr>
          <w:t xml:space="preserve"> and </w:t>
        </w:r>
      </w:ins>
      <w:ins w:id="72" w:author="Amrit" w:date="2018-03-27T20:12:00Z">
        <w:r w:rsidR="00A3266E">
          <w:rPr>
            <w:rFonts w:ascii="Times New Roman" w:hAnsi="Times New Roman"/>
            <w:color w:val="000000" w:themeColor="text1"/>
            <w:sz w:val="24"/>
            <w:szCs w:val="24"/>
          </w:rPr>
          <w:t xml:space="preserve">30 </w:t>
        </w:r>
      </w:ins>
      <w:ins w:id="73" w:author="Amrit" w:date="2018-03-27T20:11:00Z">
        <w:r w:rsidR="00A3266E">
          <w:rPr>
            <w:rFonts w:ascii="Times New Roman" w:hAnsi="Times New Roman"/>
            <w:color w:val="000000" w:themeColor="text1"/>
            <w:sz w:val="24"/>
            <w:szCs w:val="24"/>
          </w:rPr>
          <w:t>unCorDis</w:t>
        </w:r>
      </w:ins>
      <w:ins w:id="74" w:author="Amrit" w:date="2018-03-27T20:12:00Z">
        <w:r w:rsidR="00A3266E">
          <w:rPr>
            <w:rFonts w:ascii="Times New Roman" w:hAnsi="Times New Roman"/>
            <w:color w:val="000000" w:themeColor="text1"/>
            <w:sz w:val="24"/>
            <w:szCs w:val="24"/>
          </w:rPr>
          <w:t xml:space="preserve"> (uncorrelated and discriminatory)</w:t>
        </w:r>
      </w:ins>
      <w:ins w:id="75" w:author="Amrit" w:date="2018-03-27T20:11:00Z">
        <w:r w:rsidR="00A3266E">
          <w:rPr>
            <w:rFonts w:ascii="Times New Roman" w:hAnsi="Times New Roman"/>
            <w:color w:val="000000" w:themeColor="text1"/>
            <w:sz w:val="24"/>
            <w:szCs w:val="24"/>
          </w:rPr>
          <w:t xml:space="preserve"> variables, in order to determine the effect of the design matrix on the types of variables selected. We also simulated 100 corNonDis</w:t>
        </w:r>
      </w:ins>
      <w:ins w:id="76" w:author="Amrit" w:date="2018-03-27T20:14:00Z">
        <w:r w:rsidR="00A3266E">
          <w:rPr>
            <w:rFonts w:ascii="Times New Roman" w:hAnsi="Times New Roman"/>
            <w:color w:val="000000" w:themeColor="text1"/>
            <w:sz w:val="24"/>
            <w:szCs w:val="24"/>
          </w:rPr>
          <w:t xml:space="preserve"> (correlated and non-discriminatory)</w:t>
        </w:r>
      </w:ins>
      <w:ins w:id="77" w:author="Amrit" w:date="2018-03-27T20:11:00Z">
        <w:r w:rsidR="00A3266E">
          <w:rPr>
            <w:rFonts w:ascii="Times New Roman" w:hAnsi="Times New Roman"/>
            <w:color w:val="000000" w:themeColor="text1"/>
            <w:sz w:val="24"/>
            <w:szCs w:val="24"/>
          </w:rPr>
          <w:t xml:space="preserve"> and </w:t>
        </w:r>
      </w:ins>
      <w:ins w:id="78" w:author="Amrit" w:date="2018-03-27T20:15:00Z">
        <w:r w:rsidR="00A3266E">
          <w:rPr>
            <w:rFonts w:ascii="Times New Roman" w:hAnsi="Times New Roman"/>
            <w:color w:val="000000" w:themeColor="text1"/>
            <w:sz w:val="24"/>
            <w:szCs w:val="24"/>
          </w:rPr>
          <w:t xml:space="preserve">100 </w:t>
        </w:r>
      </w:ins>
      <w:ins w:id="79" w:author="Amrit" w:date="2018-03-27T20:11:00Z">
        <w:r w:rsidR="00A3266E">
          <w:rPr>
            <w:rFonts w:ascii="Times New Roman" w:hAnsi="Times New Roman"/>
            <w:color w:val="000000" w:themeColor="text1"/>
            <w:sz w:val="24"/>
            <w:szCs w:val="24"/>
          </w:rPr>
          <w:t>unCorNonDis</w:t>
        </w:r>
      </w:ins>
      <w:ins w:id="80" w:author="Amrit" w:date="2018-03-27T20:14:00Z">
        <w:r w:rsidR="00A3266E">
          <w:rPr>
            <w:rFonts w:ascii="Times New Roman" w:hAnsi="Times New Roman"/>
            <w:color w:val="000000" w:themeColor="text1"/>
            <w:sz w:val="24"/>
            <w:szCs w:val="24"/>
          </w:rPr>
          <w:t xml:space="preserve"> (uncorrelated and non-discriminatory) variables. </w:t>
        </w:r>
      </w:ins>
      <w:ins w:id="81" w:author="Amrit" w:date="2018-03-27T20:15:00Z">
        <w:r w:rsidR="00A3266E">
          <w:rPr>
            <w:rFonts w:ascii="Times New Roman" w:hAnsi="Times New Roman"/>
            <w:color w:val="000000" w:themeColor="text1"/>
            <w:sz w:val="24"/>
            <w:szCs w:val="24"/>
          </w:rPr>
          <w:t xml:space="preserve">Therefore it is the corNonDis and unCorNonDis variables that represent </w:t>
        </w:r>
        <w:del w:id="82" w:author="Kim-Anh Lê Cao" w:date="2018-04-09T09:33:00Z">
          <w:r w:rsidR="00A3266E" w:rsidDel="008E53A2">
            <w:rPr>
              <w:rFonts w:ascii="Times New Roman" w:hAnsi="Times New Roman"/>
              <w:color w:val="000000" w:themeColor="text1"/>
              <w:sz w:val="24"/>
              <w:szCs w:val="24"/>
            </w:rPr>
            <w:delText xml:space="preserve">systemic </w:delText>
          </w:r>
        </w:del>
        <w:r w:rsidR="00A3266E">
          <w:rPr>
            <w:rFonts w:ascii="Times New Roman" w:hAnsi="Times New Roman"/>
            <w:color w:val="000000" w:themeColor="text1"/>
            <w:sz w:val="24"/>
            <w:szCs w:val="24"/>
          </w:rPr>
          <w:t>noise</w:t>
        </w:r>
      </w:ins>
      <w:ins w:id="83" w:author="Kim-Anh Lê Cao" w:date="2018-04-09T09:33:00Z">
        <w:r w:rsidR="008E53A2">
          <w:rPr>
            <w:rFonts w:ascii="Times New Roman" w:hAnsi="Times New Roman"/>
            <w:color w:val="000000" w:themeColor="text1"/>
            <w:sz w:val="24"/>
            <w:szCs w:val="24"/>
          </w:rPr>
          <w:t xml:space="preserve"> and irrelevant variables</w:t>
        </w:r>
      </w:ins>
      <w:ins w:id="84" w:author="Amrit" w:date="2018-03-27T20:15:00Z">
        <w:r w:rsidR="00A3266E">
          <w:rPr>
            <w:rFonts w:ascii="Times New Roman" w:hAnsi="Times New Roman"/>
            <w:color w:val="000000" w:themeColor="text1"/>
            <w:sz w:val="24"/>
            <w:szCs w:val="24"/>
          </w:rPr>
          <w:t>,</w:t>
        </w:r>
      </w:ins>
      <w:ins w:id="85" w:author="Kim-Anh Lê Cao" w:date="2018-04-09T09:33:00Z">
        <w:r w:rsidR="008E53A2">
          <w:rPr>
            <w:rFonts w:ascii="Times New Roman" w:hAnsi="Times New Roman"/>
            <w:color w:val="000000" w:themeColor="text1"/>
            <w:sz w:val="24"/>
            <w:szCs w:val="24"/>
          </w:rPr>
          <w:t xml:space="preserve"> although by chance </w:t>
        </w:r>
      </w:ins>
      <w:ins w:id="86" w:author="Amrit" w:date="2018-03-27T20:15:00Z">
        <w:del w:id="87" w:author="Kim-Anh Lê Cao" w:date="2018-04-09T09:33:00Z">
          <w:r w:rsidR="00A3266E" w:rsidDel="008E53A2">
            <w:rPr>
              <w:rFonts w:ascii="Times New Roman" w:hAnsi="Times New Roman"/>
              <w:color w:val="000000" w:themeColor="text1"/>
              <w:sz w:val="24"/>
              <w:szCs w:val="24"/>
            </w:rPr>
            <w:delText xml:space="preserve"> because it is possible that </w:delText>
          </w:r>
        </w:del>
      </w:ins>
      <w:ins w:id="88" w:author="Amrit" w:date="2018-03-27T20:17:00Z">
        <w:del w:id="89" w:author="Kim-Anh Lê Cao" w:date="2018-04-09T09:33:00Z">
          <w:r w:rsidR="00A3266E" w:rsidDel="008E53A2">
            <w:rPr>
              <w:rFonts w:ascii="Times New Roman" w:hAnsi="Times New Roman"/>
              <w:color w:val="000000" w:themeColor="text1"/>
              <w:sz w:val="24"/>
              <w:szCs w:val="24"/>
            </w:rPr>
            <w:delText xml:space="preserve">by </w:delText>
          </w:r>
        </w:del>
      </w:ins>
      <w:ins w:id="90" w:author="Amrit" w:date="2018-03-27T20:15:00Z">
        <w:del w:id="91" w:author="Kim-Anh Lê Cao" w:date="2018-04-09T09:33:00Z">
          <w:r w:rsidR="00A3266E" w:rsidDel="008E53A2">
            <w:rPr>
              <w:rFonts w:ascii="Times New Roman" w:hAnsi="Times New Roman"/>
              <w:color w:val="000000" w:themeColor="text1"/>
              <w:sz w:val="24"/>
              <w:szCs w:val="24"/>
            </w:rPr>
            <w:delText xml:space="preserve">random chance </w:delText>
          </w:r>
        </w:del>
        <w:r w:rsidR="00A3266E">
          <w:rPr>
            <w:rFonts w:ascii="Times New Roman" w:hAnsi="Times New Roman"/>
            <w:color w:val="000000" w:themeColor="text1"/>
            <w:sz w:val="24"/>
            <w:szCs w:val="24"/>
          </w:rPr>
          <w:t xml:space="preserve">some </w:t>
        </w:r>
      </w:ins>
      <w:ins w:id="92" w:author="Amrit" w:date="2018-03-27T20:17:00Z">
        <w:r w:rsidR="00A3266E">
          <w:rPr>
            <w:rFonts w:ascii="Times New Roman" w:hAnsi="Times New Roman"/>
            <w:color w:val="000000" w:themeColor="text1"/>
            <w:sz w:val="24"/>
            <w:szCs w:val="24"/>
          </w:rPr>
          <w:t xml:space="preserve">of these </w:t>
        </w:r>
      </w:ins>
      <w:ins w:id="93" w:author="Amrit" w:date="2018-03-27T20:15:00Z">
        <w:r w:rsidR="00A3266E">
          <w:rPr>
            <w:rFonts w:ascii="Times New Roman" w:hAnsi="Times New Roman"/>
            <w:color w:val="000000" w:themeColor="text1"/>
            <w:sz w:val="24"/>
            <w:szCs w:val="24"/>
          </w:rPr>
          <w:t xml:space="preserve">variables </w:t>
        </w:r>
        <w:del w:id="94" w:author="Kim-Anh Lê Cao" w:date="2018-04-09T09:33:00Z">
          <w:r w:rsidR="00A3266E" w:rsidDel="008E53A2">
            <w:rPr>
              <w:rFonts w:ascii="Times New Roman" w:hAnsi="Times New Roman"/>
              <w:color w:val="000000" w:themeColor="text1"/>
              <w:sz w:val="24"/>
              <w:szCs w:val="24"/>
            </w:rPr>
            <w:delText>are significantly</w:delText>
          </w:r>
        </w:del>
      </w:ins>
      <w:ins w:id="95" w:author="Kim-Anh Lê Cao" w:date="2018-04-09T09:33:00Z">
        <w:r w:rsidR="008E53A2">
          <w:rPr>
            <w:rFonts w:ascii="Times New Roman" w:hAnsi="Times New Roman"/>
            <w:color w:val="000000" w:themeColor="text1"/>
            <w:sz w:val="24"/>
            <w:szCs w:val="24"/>
          </w:rPr>
          <w:t>might be</w:t>
        </w:r>
      </w:ins>
      <w:ins w:id="96" w:author="Amrit" w:date="2018-03-27T20:15:00Z">
        <w:r w:rsidR="00A3266E">
          <w:rPr>
            <w:rFonts w:ascii="Times New Roman" w:hAnsi="Times New Roman"/>
            <w:color w:val="000000" w:themeColor="text1"/>
            <w:sz w:val="24"/>
            <w:szCs w:val="24"/>
          </w:rPr>
          <w:t xml:space="preserve"> correlated with the response.</w:t>
        </w:r>
      </w:ins>
      <w:ins w:id="97" w:author="Amrit" w:date="2018-03-27T20:17:00Z">
        <w:r w:rsidR="00A3266E">
          <w:rPr>
            <w:rFonts w:ascii="Times New Roman" w:hAnsi="Times New Roman"/>
            <w:color w:val="000000" w:themeColor="text1"/>
            <w:sz w:val="24"/>
            <w:szCs w:val="24"/>
          </w:rPr>
          <w:t xml:space="preserve"> </w:t>
        </w:r>
      </w:ins>
      <w:ins w:id="98" w:author="Amrit" w:date="2018-03-27T20:18:00Z">
        <w:r w:rsidR="00A3266E">
          <w:rPr>
            <w:rFonts w:ascii="Times New Roman" w:hAnsi="Times New Roman"/>
            <w:color w:val="000000" w:themeColor="text1"/>
            <w:sz w:val="24"/>
            <w:szCs w:val="24"/>
          </w:rPr>
          <w:t xml:space="preserve">The purpose of the simulation was to determine whether any of multi-step </w:t>
        </w:r>
      </w:ins>
      <w:ins w:id="99" w:author="Amrit" w:date="2018-03-27T20:19:00Z">
        <w:r w:rsidR="00A3266E">
          <w:rPr>
            <w:rFonts w:ascii="Times New Roman" w:hAnsi="Times New Roman"/>
            <w:color w:val="000000" w:themeColor="text1"/>
            <w:sz w:val="24"/>
            <w:szCs w:val="24"/>
          </w:rPr>
          <w:t>classification</w:t>
        </w:r>
      </w:ins>
      <w:ins w:id="100" w:author="Amrit" w:date="2018-03-27T20:18:00Z">
        <w:r w:rsidR="00A3266E">
          <w:rPr>
            <w:rFonts w:ascii="Times New Roman" w:hAnsi="Times New Roman"/>
            <w:color w:val="000000" w:themeColor="text1"/>
            <w:sz w:val="24"/>
            <w:szCs w:val="24"/>
          </w:rPr>
          <w:t xml:space="preserve"> </w:t>
        </w:r>
      </w:ins>
      <w:ins w:id="101" w:author="Amrit" w:date="2018-03-27T20:19:00Z">
        <w:r w:rsidR="00A3266E">
          <w:rPr>
            <w:rFonts w:ascii="Times New Roman" w:hAnsi="Times New Roman"/>
            <w:color w:val="000000" w:themeColor="text1"/>
            <w:sz w:val="24"/>
            <w:szCs w:val="24"/>
          </w:rPr>
          <w:t xml:space="preserve">schemes and DIABLO model </w:t>
        </w:r>
      </w:ins>
      <w:ins w:id="102" w:author="Kim-Anh Lê Cao" w:date="2018-04-09T09:33:00Z">
        <w:r w:rsidR="008E53A2">
          <w:rPr>
            <w:rFonts w:ascii="Times New Roman" w:hAnsi="Times New Roman"/>
            <w:color w:val="000000" w:themeColor="text1"/>
            <w:sz w:val="24"/>
            <w:szCs w:val="24"/>
          </w:rPr>
          <w:t xml:space="preserve">happen to (wrongly) </w:t>
        </w:r>
      </w:ins>
      <w:ins w:id="103" w:author="Amrit" w:date="2018-03-27T20:19:00Z">
        <w:r w:rsidR="00A3266E">
          <w:rPr>
            <w:rFonts w:ascii="Times New Roman" w:hAnsi="Times New Roman"/>
            <w:color w:val="000000" w:themeColor="text1"/>
            <w:sz w:val="24"/>
            <w:szCs w:val="24"/>
          </w:rPr>
          <w:t xml:space="preserve">select these irrelevant variables (corNonDis, unCorNonDis) </w:t>
        </w:r>
        <w:del w:id="104" w:author="Kim-Anh Lê Cao" w:date="2018-04-09T09:34:00Z">
          <w:r w:rsidR="00A3266E" w:rsidDel="008E53A2">
            <w:rPr>
              <w:rFonts w:ascii="Times New Roman" w:hAnsi="Times New Roman"/>
              <w:color w:val="000000" w:themeColor="text1"/>
              <w:sz w:val="24"/>
              <w:szCs w:val="24"/>
            </w:rPr>
            <w:delText>as compared to the</w:delText>
          </w:r>
        </w:del>
      </w:ins>
      <w:ins w:id="105" w:author="Kim-Anh Lê Cao" w:date="2018-04-09T09:34:00Z">
        <w:r w:rsidR="008E53A2">
          <w:rPr>
            <w:rFonts w:ascii="Times New Roman" w:hAnsi="Times New Roman"/>
            <w:color w:val="000000" w:themeColor="text1"/>
            <w:sz w:val="24"/>
            <w:szCs w:val="24"/>
          </w:rPr>
          <w:t>and</w:t>
        </w:r>
      </w:ins>
      <w:ins w:id="106" w:author="Amrit" w:date="2018-03-27T20:19:00Z">
        <w:r w:rsidR="00A3266E">
          <w:rPr>
            <w:rFonts w:ascii="Times New Roman" w:hAnsi="Times New Roman"/>
            <w:color w:val="000000" w:themeColor="text1"/>
            <w:sz w:val="24"/>
            <w:szCs w:val="24"/>
          </w:rPr>
          <w:t xml:space="preserve"> relevant </w:t>
        </w:r>
        <w:del w:id="107" w:author="Kim-Anh Lê Cao" w:date="2018-04-09T09:34:00Z">
          <w:r w:rsidR="00A3266E" w:rsidDel="008E53A2">
            <w:rPr>
              <w:rFonts w:ascii="Times New Roman" w:hAnsi="Times New Roman"/>
              <w:color w:val="000000" w:themeColor="text1"/>
              <w:sz w:val="24"/>
              <w:szCs w:val="24"/>
            </w:rPr>
            <w:delText>ones</w:delText>
          </w:r>
        </w:del>
      </w:ins>
      <w:ins w:id="108" w:author="Kim-Anh Lê Cao" w:date="2018-04-09T09:34:00Z">
        <w:r w:rsidR="008E53A2">
          <w:rPr>
            <w:rFonts w:ascii="Times New Roman" w:hAnsi="Times New Roman"/>
            <w:color w:val="000000" w:themeColor="text1"/>
            <w:sz w:val="24"/>
            <w:szCs w:val="24"/>
          </w:rPr>
          <w:t>variables</w:t>
        </w:r>
      </w:ins>
      <w:ins w:id="109" w:author="Amrit" w:date="2018-03-27T20:19:00Z">
        <w:r w:rsidR="00A3266E">
          <w:rPr>
            <w:rFonts w:ascii="Times New Roman" w:hAnsi="Times New Roman"/>
            <w:color w:val="000000" w:themeColor="text1"/>
            <w:sz w:val="24"/>
            <w:szCs w:val="24"/>
          </w:rPr>
          <w:t xml:space="preserve"> (corDis, unCorDis).</w:t>
        </w:r>
      </w:ins>
      <w:ins w:id="110" w:author="Amrit" w:date="2018-03-27T20:18:00Z">
        <w:r w:rsidR="00A3266E">
          <w:rPr>
            <w:rFonts w:ascii="Times New Roman" w:hAnsi="Times New Roman"/>
            <w:color w:val="000000" w:themeColor="text1"/>
            <w:sz w:val="24"/>
            <w:szCs w:val="24"/>
          </w:rPr>
          <w:t xml:space="preserve"> </w:t>
        </w:r>
      </w:ins>
    </w:p>
    <w:p w14:paraId="184D32B6" w14:textId="1B2E711B" w:rsidR="00A87FD5" w:rsidRPr="00891AC5" w:rsidDel="00A3266E" w:rsidRDefault="00FF51DD" w:rsidP="00101236">
      <w:pPr>
        <w:pStyle w:val="p1"/>
        <w:jc w:val="both"/>
        <w:rPr>
          <w:del w:id="111" w:author="Amrit" w:date="2018-03-27T20:20:00Z"/>
          <w:rFonts w:ascii="Times New Roman" w:hAnsi="Times New Roman"/>
          <w:color w:val="000000" w:themeColor="text1"/>
          <w:sz w:val="24"/>
          <w:szCs w:val="24"/>
        </w:rPr>
      </w:pPr>
      <w:del w:id="112" w:author="Amrit" w:date="2018-03-27T20:20:00Z">
        <w:r w:rsidRPr="00891AC5" w:rsidDel="00A3266E">
          <w:rPr>
            <w:rFonts w:ascii="Times New Roman" w:hAnsi="Times New Roman"/>
            <w:color w:val="808080" w:themeColor="background1" w:themeShade="80"/>
            <w:sz w:val="24"/>
            <w:szCs w:val="24"/>
            <w:highlight w:val="yellow"/>
          </w:rPr>
          <w:delText xml:space="preserve">nonCorDis variables are biomarkers which discriminative ability are independent from any </w:delText>
        </w:r>
        <w:commentRangeStart w:id="113"/>
        <w:r w:rsidRPr="00891AC5" w:rsidDel="00A3266E">
          <w:rPr>
            <w:rFonts w:ascii="Times New Roman" w:hAnsi="Times New Roman"/>
            <w:color w:val="808080" w:themeColor="background1" w:themeShade="80"/>
            <w:sz w:val="24"/>
            <w:szCs w:val="24"/>
            <w:highlight w:val="yellow"/>
          </w:rPr>
          <w:delText>other biomarker, i.e …</w:delText>
        </w:r>
        <w:r w:rsidRPr="00891AC5" w:rsidDel="00A3266E">
          <w:rPr>
            <w:rFonts w:ascii="Times New Roman" w:hAnsi="Times New Roman"/>
            <w:color w:val="808080" w:themeColor="background1" w:themeShade="80"/>
            <w:sz w:val="24"/>
            <w:szCs w:val="24"/>
          </w:rPr>
          <w:delText xml:space="preserve">. </w:delText>
        </w:r>
        <w:commentRangeEnd w:id="113"/>
        <w:r w:rsidRPr="00891AC5" w:rsidDel="00A3266E">
          <w:rPr>
            <w:rStyle w:val="CommentReference"/>
            <w:rFonts w:ascii="Times New Roman" w:hAnsi="Times New Roman"/>
            <w:color w:val="auto"/>
            <w:sz w:val="24"/>
            <w:szCs w:val="24"/>
            <w:lang w:val="en-US" w:eastAsia="en-US"/>
          </w:rPr>
          <w:commentReference w:id="113"/>
        </w:r>
      </w:del>
    </w:p>
    <w:p w14:paraId="3FFC81BE" w14:textId="7A6E7324" w:rsidR="00AD61FB" w:rsidRPr="00891AC5" w:rsidDel="00A3266E" w:rsidRDefault="00FF51DD" w:rsidP="00101236">
      <w:pPr>
        <w:pStyle w:val="p1"/>
        <w:jc w:val="both"/>
        <w:rPr>
          <w:del w:id="114" w:author="Amrit" w:date="2018-03-27T20:20:00Z"/>
          <w:rFonts w:ascii="Times New Roman" w:hAnsi="Times New Roman"/>
          <w:color w:val="000000" w:themeColor="text1"/>
          <w:sz w:val="24"/>
          <w:szCs w:val="24"/>
        </w:rPr>
      </w:pPr>
      <w:del w:id="115" w:author="Amrit" w:date="2018-03-27T20:20:00Z">
        <w:r w:rsidRPr="00891AC5" w:rsidDel="00A3266E">
          <w:rPr>
            <w:rFonts w:ascii="Times New Roman" w:hAnsi="Times New Roman"/>
            <w:color w:val="000000" w:themeColor="text1"/>
            <w:sz w:val="24"/>
            <w:szCs w:val="24"/>
          </w:rPr>
          <w:delText xml:space="preserve">We have detailed our extensive simulation study in </w:delText>
        </w:r>
        <w:r w:rsidR="00E811CD" w:rsidRPr="00891AC5" w:rsidDel="00A3266E">
          <w:rPr>
            <w:rFonts w:ascii="Times New Roman" w:hAnsi="Times New Roman"/>
            <w:b/>
            <w:color w:val="000000" w:themeColor="text1"/>
            <w:sz w:val="24"/>
            <w:szCs w:val="24"/>
            <w:lang w:val="en-CA"/>
          </w:rPr>
          <w:delText>Supplementary Note, Supplementary Fig. 2</w:delText>
        </w:r>
        <w:r w:rsidR="00E811CD" w:rsidRPr="00891AC5" w:rsidDel="00A3266E">
          <w:rPr>
            <w:rFonts w:ascii="Times New Roman" w:hAnsi="Times New Roman"/>
            <w:color w:val="000000" w:themeColor="text1"/>
            <w:sz w:val="24"/>
            <w:szCs w:val="24"/>
            <w:lang w:val="en-CA"/>
          </w:rPr>
          <w:delText>.</w:delText>
        </w:r>
        <w:r w:rsidRPr="00891AC5" w:rsidDel="00A3266E">
          <w:rPr>
            <w:rFonts w:ascii="Times New Roman" w:hAnsi="Times New Roman"/>
            <w:color w:val="000000" w:themeColor="text1"/>
            <w:sz w:val="24"/>
            <w:szCs w:val="24"/>
            <w:lang w:val="en-CA"/>
          </w:rPr>
          <w:delText xml:space="preserve"> </w:delText>
        </w:r>
        <w:r w:rsidRPr="00891AC5" w:rsidDel="00A3266E">
          <w:rPr>
            <w:rFonts w:ascii="Times New Roman" w:hAnsi="Times New Roman"/>
            <w:color w:val="000000" w:themeColor="text1"/>
            <w:sz w:val="24"/>
            <w:szCs w:val="24"/>
            <w:highlight w:val="yellow"/>
            <w:lang w:val="en-CA"/>
          </w:rPr>
          <w:delText>[has it been expanded since last submission? if so list a few changes]</w:delText>
        </w:r>
      </w:del>
    </w:p>
    <w:p w14:paraId="550A3DE0" w14:textId="77777777" w:rsidR="00AD61FB" w:rsidRPr="00891AC5" w:rsidRDefault="00AD61FB" w:rsidP="00101236">
      <w:pPr>
        <w:pStyle w:val="p1"/>
        <w:jc w:val="both"/>
        <w:rPr>
          <w:rFonts w:ascii="Times New Roman" w:hAnsi="Times New Roman"/>
          <w:color w:val="000000" w:themeColor="text1"/>
          <w:sz w:val="24"/>
          <w:szCs w:val="24"/>
        </w:rPr>
      </w:pPr>
    </w:p>
    <w:p w14:paraId="207E9E28" w14:textId="73193AE0"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6) please provide a discussion on filtering data.  In each case, data were filtered and reduced. Is this to reduce</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"noise" or for computational efficiency.  Please disc</w:t>
      </w:r>
      <w:r w:rsidR="00AD61FB" w:rsidRPr="00891AC5">
        <w:rPr>
          <w:rFonts w:ascii="Times New Roman" w:hAnsi="Times New Roman"/>
          <w:i/>
          <w:color w:val="808080" w:themeColor="background1" w:themeShade="80"/>
          <w:sz w:val="24"/>
          <w:szCs w:val="24"/>
        </w:rPr>
        <w:t xml:space="preserve">uss and comments on the </w:t>
      </w:r>
      <w:r w:rsidRPr="00891AC5">
        <w:rPr>
          <w:rFonts w:ascii="Times New Roman" w:hAnsi="Times New Roman"/>
          <w:i/>
          <w:color w:val="808080" w:themeColor="background1" w:themeShade="80"/>
          <w:sz w:val="24"/>
          <w:szCs w:val="24"/>
        </w:rPr>
        <w:t>computational cost of larger</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datasets.</w:t>
      </w:r>
    </w:p>
    <w:p w14:paraId="39E991A6" w14:textId="10E03EE9" w:rsidR="00472D1F" w:rsidRPr="00E24E63" w:rsidDel="001632A3" w:rsidRDefault="00AC4C39" w:rsidP="001632A3">
      <w:pPr>
        <w:pStyle w:val="p1"/>
        <w:jc w:val="both"/>
        <w:rPr>
          <w:del w:id="116" w:author="Kim-Anh Lê Cao" w:date="2018-04-09T11:10:00Z"/>
          <w:rFonts w:ascii="Times New Roman" w:hAnsi="Times New Roman"/>
          <w:color w:val="000000" w:themeColor="text1"/>
          <w:sz w:val="24"/>
          <w:szCs w:val="24"/>
          <w:rPrChange w:id="117" w:author="Amrit" w:date="2018-03-27T20:25:00Z">
            <w:rPr>
              <w:del w:id="118" w:author="Kim-Anh Lê Cao" w:date="2018-04-09T11:10:00Z"/>
              <w:rFonts w:ascii="Times New Roman" w:hAnsi="Times New Roman"/>
              <w:i/>
              <w:color w:val="000000" w:themeColor="text1"/>
              <w:sz w:val="24"/>
              <w:szCs w:val="24"/>
            </w:rPr>
          </w:rPrChange>
        </w:rPr>
        <w:pPrChange w:id="119" w:author="Kim-Anh Lê Cao" w:date="2018-04-09T11:10:00Z">
          <w:pPr>
            <w:pStyle w:val="p1"/>
            <w:jc w:val="both"/>
          </w:pPr>
        </w:pPrChange>
      </w:pPr>
      <w:r w:rsidRPr="00891AC5">
        <w:rPr>
          <w:rFonts w:ascii="Times New Roman" w:hAnsi="Times New Roman"/>
          <w:color w:val="000000" w:themeColor="text1"/>
          <w:sz w:val="24"/>
          <w:szCs w:val="24"/>
        </w:rPr>
        <w:t xml:space="preserve">We provide a discussion about filtering data in the </w:t>
      </w:r>
      <w:r w:rsidR="00785B46" w:rsidRPr="00891AC5">
        <w:rPr>
          <w:rFonts w:ascii="Times New Roman" w:hAnsi="Times New Roman"/>
          <w:color w:val="000000" w:themeColor="text1"/>
          <w:sz w:val="24"/>
          <w:szCs w:val="24"/>
        </w:rPr>
        <w:t xml:space="preserve">revised version of the manuscript (lines 319-320). </w:t>
      </w:r>
      <w:r w:rsidR="00785B46" w:rsidRPr="00891AC5">
        <w:rPr>
          <w:rFonts w:ascii="Times New Roman" w:hAnsi="Times New Roman"/>
          <w:i/>
          <w:color w:val="000000" w:themeColor="text1"/>
          <w:sz w:val="24"/>
          <w:szCs w:val="24"/>
        </w:rPr>
        <w:t>“…we advise using a broad filtering strategy to alleviate computational time when dealing with extremely large datasets (e.g. &gt; 50,000 features each).”</w:t>
      </w:r>
      <w:r w:rsidR="00785B46" w:rsidRPr="00B271BE">
        <w:rPr>
          <w:rFonts w:ascii="Times New Roman" w:hAnsi="Times New Roman"/>
          <w:color w:val="000000" w:themeColor="text1"/>
          <w:sz w:val="24"/>
          <w:szCs w:val="24"/>
          <w:rPrChange w:id="120" w:author="Amrit" w:date="2018-03-27T20:20:00Z">
            <w:rPr>
              <w:rFonts w:ascii="Times New Roman" w:hAnsi="Times New Roman"/>
              <w:i/>
              <w:color w:val="000000" w:themeColor="text1"/>
              <w:sz w:val="24"/>
              <w:szCs w:val="24"/>
            </w:rPr>
          </w:rPrChange>
        </w:rPr>
        <w:t xml:space="preserve"> </w:t>
      </w:r>
      <w:ins w:id="121" w:author="Kim-Anh Lê Cao" w:date="2018-04-09T09:34:00Z">
        <w:r w:rsidR="00B01D8A">
          <w:rPr>
            <w:rFonts w:ascii="Times New Roman" w:hAnsi="Times New Roman"/>
            <w:color w:val="000000" w:themeColor="text1"/>
            <w:sz w:val="24"/>
            <w:szCs w:val="24"/>
          </w:rPr>
          <w:t xml:space="preserve">However, </w:t>
        </w:r>
      </w:ins>
      <w:ins w:id="122" w:author="Amrit" w:date="2018-03-27T20:21:00Z">
        <w:del w:id="123" w:author="Kim-Anh Lê Cao" w:date="2018-04-09T09:34:00Z">
          <w:r w:rsidR="00384B52" w:rsidDel="00B01D8A">
            <w:rPr>
              <w:rFonts w:ascii="Times New Roman" w:hAnsi="Times New Roman"/>
              <w:color w:val="000000" w:themeColor="text1"/>
              <w:sz w:val="24"/>
              <w:szCs w:val="24"/>
            </w:rPr>
            <w:delText>In the re</w:delText>
          </w:r>
        </w:del>
      </w:ins>
      <w:ins w:id="124" w:author="Kim-Anh Lê Cao" w:date="2018-04-09T09:34:00Z">
        <w:r w:rsidR="00B01D8A">
          <w:rPr>
            <w:rFonts w:ascii="Times New Roman" w:hAnsi="Times New Roman"/>
            <w:color w:val="000000" w:themeColor="text1"/>
            <w:sz w:val="24"/>
            <w:szCs w:val="24"/>
          </w:rPr>
          <w:t>for this revised manuscript</w:t>
        </w:r>
      </w:ins>
      <w:ins w:id="125" w:author="Amrit" w:date="2018-03-27T20:21:00Z">
        <w:del w:id="126" w:author="Kim-Anh Lê Cao" w:date="2018-04-09T09:34:00Z">
          <w:r w:rsidR="00384B52" w:rsidDel="00B01D8A">
            <w:rPr>
              <w:rFonts w:ascii="Times New Roman" w:hAnsi="Times New Roman"/>
              <w:color w:val="000000" w:themeColor="text1"/>
              <w:sz w:val="24"/>
              <w:szCs w:val="24"/>
            </w:rPr>
            <w:delText xml:space="preserve">vised </w:delText>
          </w:r>
        </w:del>
      </w:ins>
      <w:ins w:id="127" w:author="Amrit" w:date="2018-03-27T20:23:00Z">
        <w:del w:id="128" w:author="Kim-Anh Lê Cao" w:date="2018-04-09T09:34:00Z">
          <w:r w:rsidR="00E24E63" w:rsidDel="00B01D8A">
            <w:rPr>
              <w:rFonts w:ascii="Times New Roman" w:hAnsi="Times New Roman"/>
              <w:color w:val="000000" w:themeColor="text1"/>
              <w:sz w:val="24"/>
              <w:szCs w:val="24"/>
            </w:rPr>
            <w:delText>analysis</w:delText>
          </w:r>
        </w:del>
      </w:ins>
      <w:ins w:id="129" w:author="Amrit" w:date="2018-03-27T20:21:00Z">
        <w:del w:id="130" w:author="Kim-Anh Lê Cao" w:date="2018-04-09T09:34:00Z">
          <w:r w:rsidR="00384B52" w:rsidDel="00B01D8A">
            <w:rPr>
              <w:rFonts w:ascii="Times New Roman" w:hAnsi="Times New Roman"/>
              <w:color w:val="000000" w:themeColor="text1"/>
              <w:sz w:val="24"/>
              <w:szCs w:val="24"/>
            </w:rPr>
            <w:delText xml:space="preserve"> of this manuscript</w:delText>
          </w:r>
        </w:del>
        <w:r w:rsidR="00384B52">
          <w:rPr>
            <w:rFonts w:ascii="Times New Roman" w:hAnsi="Times New Roman"/>
            <w:color w:val="000000" w:themeColor="text1"/>
            <w:sz w:val="24"/>
            <w:szCs w:val="24"/>
          </w:rPr>
          <w:t xml:space="preserve">, we have not performed any </w:t>
        </w:r>
        <w:del w:id="131" w:author="Kim-Anh Lê Cao" w:date="2018-04-09T09:35:00Z">
          <w:r w:rsidR="00384B52" w:rsidDel="00B01D8A">
            <w:rPr>
              <w:rFonts w:ascii="Times New Roman" w:hAnsi="Times New Roman"/>
              <w:color w:val="000000" w:themeColor="text1"/>
              <w:sz w:val="24"/>
              <w:szCs w:val="24"/>
            </w:rPr>
            <w:delText>filtered</w:delText>
          </w:r>
        </w:del>
      </w:ins>
      <w:ins w:id="132" w:author="Kim-Anh Lê Cao" w:date="2018-04-09T09:35:00Z">
        <w:r w:rsidR="00B01D8A">
          <w:rPr>
            <w:rFonts w:ascii="Times New Roman" w:hAnsi="Times New Roman"/>
            <w:color w:val="000000" w:themeColor="text1"/>
            <w:sz w:val="24"/>
            <w:szCs w:val="24"/>
          </w:rPr>
          <w:t>filtering for the benchmark datasets</w:t>
        </w:r>
      </w:ins>
      <w:ins w:id="133" w:author="Amrit" w:date="2018-03-27T20:21:00Z">
        <w:r w:rsidR="00384B52">
          <w:rPr>
            <w:rFonts w:ascii="Times New Roman" w:hAnsi="Times New Roman"/>
            <w:color w:val="000000" w:themeColor="text1"/>
            <w:sz w:val="24"/>
            <w:szCs w:val="24"/>
          </w:rPr>
          <w:t xml:space="preserve"> </w:t>
        </w:r>
        <w:del w:id="134" w:author="Kim-Anh Lê Cao" w:date="2018-04-09T09:35:00Z">
          <w:r w:rsidR="00384B52" w:rsidDel="00B01D8A">
            <w:rPr>
              <w:rFonts w:ascii="Times New Roman" w:hAnsi="Times New Roman"/>
              <w:color w:val="000000" w:themeColor="text1"/>
              <w:sz w:val="24"/>
              <w:szCs w:val="24"/>
            </w:rPr>
            <w:delText xml:space="preserve">to the benchmarking datasets, and </w:delText>
          </w:r>
        </w:del>
      </w:ins>
      <w:ins w:id="135" w:author="Kim-Anh Lê Cao" w:date="2018-04-09T09:35:00Z">
        <w:r w:rsidR="00B01D8A">
          <w:rPr>
            <w:rFonts w:ascii="Times New Roman" w:hAnsi="Times New Roman"/>
            <w:color w:val="000000" w:themeColor="text1"/>
            <w:sz w:val="24"/>
            <w:szCs w:val="24"/>
          </w:rPr>
          <w:t xml:space="preserve">and </w:t>
        </w:r>
      </w:ins>
      <w:ins w:id="136" w:author="Amrit" w:date="2018-03-27T20:21:00Z">
        <w:r w:rsidR="00384B52">
          <w:rPr>
            <w:rFonts w:ascii="Times New Roman" w:hAnsi="Times New Roman"/>
            <w:color w:val="000000" w:themeColor="text1"/>
            <w:sz w:val="24"/>
            <w:szCs w:val="24"/>
          </w:rPr>
          <w:t>retained all the variables that were download</w:t>
        </w:r>
      </w:ins>
      <w:ins w:id="137" w:author="Kim-Anh Lê Cao" w:date="2018-04-09T09:35:00Z">
        <w:r w:rsidR="00B01D8A">
          <w:rPr>
            <w:rFonts w:ascii="Times New Roman" w:hAnsi="Times New Roman"/>
            <w:color w:val="000000" w:themeColor="text1"/>
            <w:sz w:val="24"/>
            <w:szCs w:val="24"/>
          </w:rPr>
          <w:t>ed</w:t>
        </w:r>
      </w:ins>
      <w:ins w:id="138" w:author="Amrit" w:date="2018-03-27T20:21:00Z">
        <w:r w:rsidR="00384B52">
          <w:rPr>
            <w:rFonts w:ascii="Times New Roman" w:hAnsi="Times New Roman"/>
            <w:color w:val="000000" w:themeColor="text1"/>
            <w:sz w:val="24"/>
            <w:szCs w:val="24"/>
          </w:rPr>
          <w:t xml:space="preserve"> from their respective websites</w:t>
        </w:r>
        <w:del w:id="139" w:author="Kim-Anh Lê Cao" w:date="2018-04-09T09:39:00Z">
          <w:r w:rsidR="00384B52" w:rsidDel="003F4275">
            <w:rPr>
              <w:rFonts w:ascii="Times New Roman" w:hAnsi="Times New Roman"/>
              <w:color w:val="000000" w:themeColor="text1"/>
              <w:sz w:val="24"/>
              <w:szCs w:val="24"/>
            </w:rPr>
            <w:delText xml:space="preserve"> (</w:delText>
          </w:r>
          <w:r w:rsidR="00384B52" w:rsidRPr="00384B52" w:rsidDel="003F4275">
            <w:rPr>
              <w:rFonts w:ascii="Times New Roman" w:hAnsi="Times New Roman"/>
              <w:b/>
              <w:color w:val="000000" w:themeColor="text1"/>
              <w:sz w:val="24"/>
              <w:szCs w:val="24"/>
              <w:rPrChange w:id="140" w:author="Amrit" w:date="2018-03-27T20:22:00Z">
                <w:rPr>
                  <w:rFonts w:ascii="Times New Roman" w:hAnsi="Times New Roman"/>
                  <w:color w:val="000000" w:themeColor="text1"/>
                  <w:sz w:val="24"/>
                  <w:szCs w:val="24"/>
                </w:rPr>
              </w:rPrChange>
            </w:rPr>
            <w:delText>see Table 1</w:delText>
          </w:r>
          <w:r w:rsidR="00384B52" w:rsidDel="003F4275">
            <w:rPr>
              <w:rFonts w:ascii="Times New Roman" w:hAnsi="Times New Roman"/>
              <w:color w:val="000000" w:themeColor="text1"/>
              <w:sz w:val="24"/>
              <w:szCs w:val="24"/>
            </w:rPr>
            <w:delText>)</w:delText>
          </w:r>
        </w:del>
        <w:r w:rsidR="00384B52">
          <w:rPr>
            <w:rFonts w:ascii="Times New Roman" w:hAnsi="Times New Roman"/>
            <w:color w:val="000000" w:themeColor="text1"/>
            <w:sz w:val="24"/>
            <w:szCs w:val="24"/>
          </w:rPr>
          <w:t xml:space="preserve">. </w:t>
        </w:r>
      </w:ins>
      <w:ins w:id="141" w:author="Kim-Anh Lê Cao" w:date="2018-04-09T09:35:00Z">
        <w:r w:rsidR="00B01D8A">
          <w:rPr>
            <w:rFonts w:ascii="Times New Roman" w:hAnsi="Times New Roman"/>
            <w:color w:val="000000" w:themeColor="text1"/>
            <w:sz w:val="24"/>
            <w:szCs w:val="24"/>
          </w:rPr>
          <w:t xml:space="preserve">For the </w:t>
        </w:r>
      </w:ins>
      <w:ins w:id="142" w:author="Amrit" w:date="2018-03-27T20:24:00Z">
        <w:del w:id="143" w:author="Kim-Anh Lê Cao" w:date="2018-04-09T09:35:00Z">
          <w:r w:rsidR="00E24E63" w:rsidDel="00B01D8A">
            <w:rPr>
              <w:rFonts w:ascii="Times New Roman" w:hAnsi="Times New Roman"/>
              <w:color w:val="000000" w:themeColor="text1"/>
              <w:sz w:val="24"/>
              <w:szCs w:val="24"/>
            </w:rPr>
            <w:delText xml:space="preserve">The datasets for the </w:delText>
          </w:r>
        </w:del>
        <w:r w:rsidR="00E24E63">
          <w:rPr>
            <w:rFonts w:ascii="Times New Roman" w:hAnsi="Times New Roman"/>
            <w:color w:val="000000" w:themeColor="text1"/>
            <w:sz w:val="24"/>
            <w:szCs w:val="24"/>
          </w:rPr>
          <w:t>breast cancer case study</w:t>
        </w:r>
      </w:ins>
      <w:ins w:id="144" w:author="Kim-Anh Lê Cao" w:date="2018-04-09T09:35:00Z">
        <w:r w:rsidR="00B01D8A">
          <w:rPr>
            <w:rFonts w:ascii="Times New Roman" w:hAnsi="Times New Roman"/>
            <w:color w:val="000000" w:themeColor="text1"/>
            <w:sz w:val="24"/>
            <w:szCs w:val="24"/>
          </w:rPr>
          <w:t xml:space="preserve">, some filtering was involved </w:t>
        </w:r>
      </w:ins>
      <w:ins w:id="145" w:author="Amrit" w:date="2018-03-27T20:24:00Z">
        <w:del w:id="146" w:author="Kim-Anh Lê Cao" w:date="2018-04-09T09:35:00Z">
          <w:r w:rsidR="00E24E63" w:rsidDel="00B01D8A">
            <w:rPr>
              <w:rFonts w:ascii="Times New Roman" w:hAnsi="Times New Roman"/>
              <w:color w:val="000000" w:themeColor="text1"/>
              <w:sz w:val="24"/>
              <w:szCs w:val="24"/>
            </w:rPr>
            <w:delText xml:space="preserve"> involved filtering </w:delText>
          </w:r>
        </w:del>
        <w:r w:rsidR="00E24E63">
          <w:rPr>
            <w:rFonts w:ascii="Times New Roman" w:hAnsi="Times New Roman"/>
            <w:color w:val="000000" w:themeColor="text1"/>
            <w:sz w:val="24"/>
            <w:szCs w:val="24"/>
          </w:rPr>
          <w:t>to remove low abundance variables,</w:t>
        </w:r>
      </w:ins>
      <w:ins w:id="147" w:author="Kim-Anh Lê Cao" w:date="2018-04-09T09:36:00Z">
        <w:r w:rsidR="00B01D8A">
          <w:rPr>
            <w:rFonts w:ascii="Times New Roman" w:hAnsi="Times New Roman"/>
            <w:color w:val="000000" w:themeColor="text1"/>
            <w:sz w:val="24"/>
            <w:szCs w:val="24"/>
          </w:rPr>
          <w:t xml:space="preserve"> mostly to reduce some amount of noise rather than saving </w:t>
        </w:r>
      </w:ins>
      <w:ins w:id="148" w:author="Amrit" w:date="2018-03-27T20:24:00Z">
        <w:del w:id="149" w:author="Kim-Anh Lê Cao" w:date="2018-04-09T09:36:00Z">
          <w:r w:rsidR="00E24E63" w:rsidDel="00B01D8A">
            <w:rPr>
              <w:rFonts w:ascii="Times New Roman" w:hAnsi="Times New Roman"/>
              <w:color w:val="000000" w:themeColor="text1"/>
              <w:sz w:val="24"/>
              <w:szCs w:val="24"/>
            </w:rPr>
            <w:delText xml:space="preserve"> that is, to reduce noise in the datasets, rather than safe </w:delText>
          </w:r>
        </w:del>
        <w:r w:rsidR="00E24E63">
          <w:rPr>
            <w:rFonts w:ascii="Times New Roman" w:hAnsi="Times New Roman"/>
            <w:color w:val="000000" w:themeColor="text1"/>
            <w:sz w:val="24"/>
            <w:szCs w:val="24"/>
          </w:rPr>
          <w:t xml:space="preserve">on computational time. </w:t>
        </w:r>
      </w:ins>
      <w:r w:rsidR="00785B46" w:rsidRPr="00B271BE">
        <w:rPr>
          <w:rFonts w:ascii="Times New Roman" w:hAnsi="Times New Roman"/>
          <w:color w:val="000000" w:themeColor="text1"/>
          <w:sz w:val="24"/>
          <w:szCs w:val="24"/>
          <w:rPrChange w:id="150" w:author="Amrit" w:date="2018-03-27T20:20:00Z">
            <w:rPr>
              <w:rFonts w:ascii="Times New Roman" w:hAnsi="Times New Roman"/>
              <w:i/>
              <w:color w:val="000000" w:themeColor="text1"/>
              <w:sz w:val="24"/>
              <w:szCs w:val="24"/>
            </w:rPr>
          </w:rPrChange>
        </w:rPr>
        <w:t xml:space="preserve">We also provide additional guidance on filtering in </w:t>
      </w:r>
      <w:r w:rsidR="00FF51DD" w:rsidRPr="00B271BE">
        <w:rPr>
          <w:rFonts w:ascii="Times New Roman" w:hAnsi="Times New Roman"/>
          <w:color w:val="000000" w:themeColor="text1"/>
          <w:sz w:val="24"/>
          <w:szCs w:val="24"/>
          <w:rPrChange w:id="151" w:author="Amrit" w:date="2018-03-27T20:20:00Z">
            <w:rPr>
              <w:rFonts w:ascii="Times New Roman" w:hAnsi="Times New Roman"/>
              <w:i/>
              <w:color w:val="000000" w:themeColor="text1"/>
              <w:sz w:val="24"/>
              <w:szCs w:val="24"/>
            </w:rPr>
          </w:rPrChange>
        </w:rPr>
        <w:t xml:space="preserve">the </w:t>
      </w:r>
      <w:r w:rsidR="00785B46" w:rsidRPr="00B271BE">
        <w:rPr>
          <w:rFonts w:ascii="Times New Roman" w:hAnsi="Times New Roman"/>
          <w:color w:val="000000" w:themeColor="text1"/>
          <w:sz w:val="24"/>
          <w:szCs w:val="24"/>
          <w:rPrChange w:id="152" w:author="Amrit" w:date="2018-03-27T20:20:00Z">
            <w:rPr>
              <w:rFonts w:ascii="Times New Roman" w:hAnsi="Times New Roman"/>
              <w:i/>
              <w:color w:val="000000" w:themeColor="text1"/>
              <w:sz w:val="24"/>
              <w:szCs w:val="24"/>
            </w:rPr>
          </w:rPrChange>
        </w:rPr>
        <w:t xml:space="preserve">mixOmics </w:t>
      </w:r>
      <w:r w:rsidR="00FF51DD" w:rsidRPr="001632A3">
        <w:rPr>
          <w:rFonts w:ascii="Times New Roman" w:hAnsi="Times New Roman"/>
          <w:color w:val="000000" w:themeColor="text1"/>
          <w:sz w:val="24"/>
          <w:szCs w:val="24"/>
          <w:rPrChange w:id="153" w:author="Kim-Anh Lê Cao" w:date="2018-04-09T11:10:00Z">
            <w:rPr>
              <w:rFonts w:ascii="Times New Roman" w:hAnsi="Times New Roman"/>
              <w:i/>
              <w:color w:val="000000" w:themeColor="text1"/>
              <w:sz w:val="24"/>
              <w:szCs w:val="24"/>
              <w:highlight w:val="yellow"/>
            </w:rPr>
          </w:rPrChange>
        </w:rPr>
        <w:t>article</w:t>
      </w:r>
      <w:ins w:id="154" w:author="Kim-Anh Lê Cao" w:date="2018-04-09T11:10:00Z">
        <w:r w:rsidR="001632A3">
          <w:rPr>
            <w:rFonts w:ascii="Times New Roman" w:hAnsi="Times New Roman"/>
            <w:color w:val="000000" w:themeColor="text1"/>
            <w:sz w:val="24"/>
            <w:szCs w:val="24"/>
          </w:rPr>
          <w:t xml:space="preserve"> in both the main and supplemental, which we refer to in this manuscript</w:t>
        </w:r>
      </w:ins>
      <w:r w:rsidR="00FF51DD" w:rsidRPr="00B271BE">
        <w:rPr>
          <w:rFonts w:ascii="Times New Roman" w:hAnsi="Times New Roman"/>
          <w:color w:val="000000" w:themeColor="text1"/>
          <w:sz w:val="24"/>
          <w:szCs w:val="24"/>
          <w:rPrChange w:id="155" w:author="Amrit" w:date="2018-03-27T20:20:00Z">
            <w:rPr>
              <w:rFonts w:ascii="Times New Roman" w:hAnsi="Times New Roman"/>
              <w:i/>
              <w:color w:val="000000" w:themeColor="text1"/>
              <w:sz w:val="24"/>
              <w:szCs w:val="24"/>
            </w:rPr>
          </w:rPrChange>
        </w:rPr>
        <w:t xml:space="preserve"> </w:t>
      </w:r>
      <w:r w:rsidR="00785B46" w:rsidRPr="00B271BE">
        <w:rPr>
          <w:rFonts w:ascii="Times New Roman" w:hAnsi="Times New Roman"/>
          <w:color w:val="000000" w:themeColor="text1"/>
          <w:sz w:val="24"/>
          <w:szCs w:val="24"/>
          <w:rPrChange w:id="156" w:author="Amrit" w:date="2018-03-27T20:20:00Z">
            <w:rPr>
              <w:rFonts w:ascii="Times New Roman" w:hAnsi="Times New Roman"/>
              <w:i/>
              <w:color w:val="000000" w:themeColor="text1"/>
              <w:sz w:val="24"/>
              <w:szCs w:val="24"/>
            </w:rPr>
          </w:rPrChange>
        </w:rPr>
        <w:fldChar w:fldCharType="begin"/>
      </w:r>
      <w:r w:rsidR="00785B46" w:rsidRPr="00B271BE">
        <w:rPr>
          <w:rFonts w:ascii="Times New Roman" w:hAnsi="Times New Roman"/>
          <w:color w:val="000000" w:themeColor="text1"/>
          <w:sz w:val="24"/>
          <w:szCs w:val="24"/>
          <w:rPrChange w:id="157" w:author="Amrit" w:date="2018-03-27T20:20:00Z">
            <w:rPr>
              <w:rFonts w:ascii="Times New Roman" w:hAnsi="Times New Roman"/>
              <w:i/>
              <w:color w:val="000000" w:themeColor="text1"/>
              <w:sz w:val="24"/>
              <w:szCs w:val="24"/>
            </w:rPr>
          </w:rPrChange>
        </w:rPr>
        <w:instrText xml:space="preserve"> ADDIN ZOTERO_ITEM CSL_CITATION {"citationID":"a15fmqpcda7","properties":{"formattedCitation":"[11]","plainCitation":"[11]","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785B46" w:rsidRPr="00B271BE">
        <w:rPr>
          <w:rFonts w:ascii="Times New Roman" w:hAnsi="Times New Roman"/>
          <w:color w:val="000000" w:themeColor="text1"/>
          <w:sz w:val="24"/>
          <w:szCs w:val="24"/>
          <w:rPrChange w:id="158" w:author="Amrit" w:date="2018-03-27T20:20:00Z">
            <w:rPr>
              <w:rFonts w:ascii="Times New Roman" w:hAnsi="Times New Roman"/>
              <w:i/>
              <w:color w:val="000000" w:themeColor="text1"/>
              <w:sz w:val="24"/>
              <w:szCs w:val="24"/>
            </w:rPr>
          </w:rPrChange>
        </w:rPr>
        <w:fldChar w:fldCharType="separate"/>
      </w:r>
      <w:r w:rsidR="00785B46" w:rsidRPr="00B271BE">
        <w:rPr>
          <w:rFonts w:ascii="Times New Roman" w:hAnsi="Times New Roman"/>
          <w:noProof/>
          <w:color w:val="000000" w:themeColor="text1"/>
          <w:sz w:val="24"/>
          <w:szCs w:val="24"/>
          <w:rPrChange w:id="159" w:author="Amrit" w:date="2018-03-27T20:20:00Z">
            <w:rPr>
              <w:rFonts w:ascii="Times New Roman" w:hAnsi="Times New Roman"/>
              <w:i/>
              <w:noProof/>
              <w:color w:val="000000" w:themeColor="text1"/>
              <w:sz w:val="24"/>
              <w:szCs w:val="24"/>
            </w:rPr>
          </w:rPrChange>
        </w:rPr>
        <w:t>[11]</w:t>
      </w:r>
      <w:r w:rsidR="00785B46" w:rsidRPr="00B271BE">
        <w:rPr>
          <w:rFonts w:ascii="Times New Roman" w:hAnsi="Times New Roman"/>
          <w:color w:val="000000" w:themeColor="text1"/>
          <w:sz w:val="24"/>
          <w:szCs w:val="24"/>
          <w:rPrChange w:id="160" w:author="Amrit" w:date="2018-03-27T20:20:00Z">
            <w:rPr>
              <w:rFonts w:ascii="Times New Roman" w:hAnsi="Times New Roman"/>
              <w:i/>
              <w:color w:val="000000" w:themeColor="text1"/>
              <w:sz w:val="24"/>
              <w:szCs w:val="24"/>
            </w:rPr>
          </w:rPrChange>
        </w:rPr>
        <w:fldChar w:fldCharType="end"/>
      </w:r>
      <w:r w:rsidR="00785B46" w:rsidRPr="00B271BE">
        <w:rPr>
          <w:rFonts w:ascii="Times New Roman" w:hAnsi="Times New Roman"/>
          <w:color w:val="000000" w:themeColor="text1"/>
          <w:sz w:val="24"/>
          <w:szCs w:val="24"/>
          <w:rPrChange w:id="161" w:author="Amrit" w:date="2018-03-27T20:20:00Z">
            <w:rPr>
              <w:rFonts w:ascii="Times New Roman" w:hAnsi="Times New Roman"/>
              <w:i/>
              <w:color w:val="000000" w:themeColor="text1"/>
              <w:sz w:val="24"/>
              <w:szCs w:val="24"/>
            </w:rPr>
          </w:rPrChange>
        </w:rPr>
        <w:t>.</w:t>
      </w:r>
      <w:ins w:id="162" w:author="Kim-Anh Lê Cao" w:date="2018-04-09T09:39:00Z">
        <w:r w:rsidR="003F4275">
          <w:rPr>
            <w:rFonts w:ascii="Times New Roman" w:hAnsi="Times New Roman"/>
            <w:color w:val="000000" w:themeColor="text1"/>
            <w:sz w:val="24"/>
            <w:szCs w:val="24"/>
          </w:rPr>
          <w:t xml:space="preserve"> </w:t>
        </w:r>
        <w:r w:rsidR="003F4275" w:rsidRPr="00AB1409">
          <w:rPr>
            <w:rFonts w:ascii="Times New Roman" w:hAnsi="Times New Roman"/>
            <w:b/>
            <w:color w:val="000000" w:themeColor="text1"/>
            <w:sz w:val="24"/>
            <w:szCs w:val="24"/>
          </w:rPr>
          <w:t>Table 1</w:t>
        </w:r>
      </w:ins>
      <w:ins w:id="163" w:author="Kim-Anh Lê Cao" w:date="2018-04-09T11:08:00Z">
        <w:r w:rsidR="00B47458">
          <w:rPr>
            <w:rFonts w:ascii="Times New Roman" w:hAnsi="Times New Roman"/>
            <w:b/>
            <w:color w:val="000000" w:themeColor="text1"/>
            <w:sz w:val="24"/>
            <w:szCs w:val="24"/>
          </w:rPr>
          <w:t xml:space="preserve"> </w:t>
        </w:r>
        <w:r w:rsidR="00B47458">
          <w:rPr>
            <w:rFonts w:ascii="Times New Roman" w:hAnsi="Times New Roman"/>
            <w:color w:val="000000" w:themeColor="text1"/>
            <w:sz w:val="24"/>
            <w:szCs w:val="24"/>
          </w:rPr>
          <w:t>lists t</w:t>
        </w:r>
        <w:r w:rsidR="001632A3">
          <w:rPr>
            <w:rFonts w:ascii="Times New Roman" w:hAnsi="Times New Roman"/>
            <w:color w:val="000000" w:themeColor="text1"/>
            <w:sz w:val="24"/>
            <w:szCs w:val="24"/>
          </w:rPr>
          <w:t>he size of the datasets we analy</w:t>
        </w:r>
        <w:r w:rsidR="00B47458">
          <w:rPr>
            <w:rFonts w:ascii="Times New Roman" w:hAnsi="Times New Roman"/>
            <w:color w:val="000000" w:themeColor="text1"/>
            <w:sz w:val="24"/>
            <w:szCs w:val="24"/>
          </w:rPr>
          <w:t>sed</w:t>
        </w:r>
      </w:ins>
      <w:ins w:id="164" w:author="Kim-Anh Lê Cao" w:date="2018-04-09T11:10:00Z">
        <w:r w:rsidR="001632A3">
          <w:rPr>
            <w:rFonts w:ascii="Times New Roman" w:hAnsi="Times New Roman"/>
            <w:color w:val="000000" w:themeColor="text1"/>
            <w:sz w:val="24"/>
            <w:szCs w:val="24"/>
          </w:rPr>
          <w:t>.</w:t>
        </w:r>
      </w:ins>
    </w:p>
    <w:p w14:paraId="5240C630" w14:textId="31671BFD" w:rsidR="00FF51DD" w:rsidRPr="00891AC5" w:rsidRDefault="00FF51DD" w:rsidP="001632A3">
      <w:pPr>
        <w:pStyle w:val="p1"/>
        <w:jc w:val="both"/>
        <w:rPr>
          <w:rFonts w:ascii="Times New Roman" w:hAnsi="Times New Roman"/>
          <w:color w:val="000000" w:themeColor="text1"/>
          <w:sz w:val="24"/>
          <w:szCs w:val="24"/>
        </w:rPr>
      </w:pPr>
      <w:commentRangeStart w:id="165"/>
      <w:del w:id="166" w:author="Kim-Anh Lê Cao" w:date="2018-04-09T11:10:00Z">
        <w:r w:rsidRPr="00891AC5" w:rsidDel="001632A3">
          <w:rPr>
            <w:rFonts w:ascii="Times New Roman" w:hAnsi="Times New Roman"/>
            <w:color w:val="000000" w:themeColor="text1"/>
            <w:sz w:val="24"/>
            <w:szCs w:val="24"/>
          </w:rPr>
          <w:delText>[add details here Amrit about the fact that (I think?!) some of the data we analysed where not filtered? that it is only for computational reasons for the users, that it is mainly to speed up the computationals during the tuning steps, whereas the method works fine for rather large &gt;50K variables datasets]</w:delText>
        </w:r>
        <w:commentRangeEnd w:id="165"/>
        <w:r w:rsidR="00E24E63" w:rsidDel="001632A3">
          <w:rPr>
            <w:rStyle w:val="CommentReference"/>
            <w:rFonts w:asciiTheme="minorHAnsi" w:hAnsiTheme="minorHAnsi" w:cstheme="minorBidi"/>
            <w:color w:val="auto"/>
            <w:lang w:val="en-US" w:eastAsia="en-US"/>
          </w:rPr>
          <w:commentReference w:id="165"/>
        </w:r>
      </w:del>
    </w:p>
    <w:p w14:paraId="50855EB7" w14:textId="77777777" w:rsidR="00472D1F" w:rsidRPr="00891AC5" w:rsidRDefault="00472D1F" w:rsidP="00101236">
      <w:pPr>
        <w:pStyle w:val="p1"/>
        <w:jc w:val="both"/>
        <w:rPr>
          <w:rFonts w:ascii="Times New Roman" w:hAnsi="Times New Roman"/>
          <w:color w:val="000000" w:themeColor="text1"/>
          <w:sz w:val="24"/>
          <w:szCs w:val="24"/>
        </w:rPr>
      </w:pPr>
    </w:p>
    <w:p w14:paraId="3486329C" w14:textId="29F48A67"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7) On page 11 the acronym BER (balanced error rate) is used before it is defined.</w:t>
      </w:r>
    </w:p>
    <w:p w14:paraId="1B50487E" w14:textId="3B96DAF0" w:rsidR="00AD61FB" w:rsidRPr="00891AC5" w:rsidRDefault="000F3BD3"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Since we do not use the acronym BER many times in the </w:t>
      </w:r>
      <w:r w:rsidR="000314EC" w:rsidRPr="00891AC5">
        <w:rPr>
          <w:rFonts w:ascii="Times New Roman" w:hAnsi="Times New Roman"/>
          <w:color w:val="000000" w:themeColor="text1"/>
          <w:sz w:val="24"/>
          <w:szCs w:val="24"/>
        </w:rPr>
        <w:t xml:space="preserve">revised </w:t>
      </w:r>
      <w:r w:rsidRPr="00891AC5">
        <w:rPr>
          <w:rFonts w:ascii="Times New Roman" w:hAnsi="Times New Roman"/>
          <w:color w:val="000000" w:themeColor="text1"/>
          <w:sz w:val="24"/>
          <w:szCs w:val="24"/>
        </w:rPr>
        <w:t>manuscript, we have removed it altogether and explicitly state</w:t>
      </w:r>
      <w:r w:rsidR="000314EC" w:rsidRPr="00891AC5">
        <w:rPr>
          <w:rFonts w:ascii="Times New Roman" w:hAnsi="Times New Roman"/>
          <w:color w:val="000000" w:themeColor="text1"/>
          <w:sz w:val="24"/>
          <w:szCs w:val="24"/>
        </w:rPr>
        <w:t>d</w:t>
      </w:r>
      <w:r w:rsidRPr="00891AC5">
        <w:rPr>
          <w:rFonts w:ascii="Times New Roman" w:hAnsi="Times New Roman"/>
          <w:color w:val="000000" w:themeColor="text1"/>
          <w:sz w:val="24"/>
          <w:szCs w:val="24"/>
        </w:rPr>
        <w:t xml:space="preserve"> </w:t>
      </w:r>
      <w:r w:rsidR="000314EC" w:rsidRPr="00891AC5">
        <w:rPr>
          <w:rFonts w:ascii="Times New Roman" w:hAnsi="Times New Roman"/>
          <w:color w:val="000000" w:themeColor="text1"/>
          <w:sz w:val="24"/>
          <w:szCs w:val="24"/>
        </w:rPr>
        <w:t>‘</w:t>
      </w:r>
      <w:r w:rsidRPr="00891AC5">
        <w:rPr>
          <w:rFonts w:ascii="Times New Roman" w:hAnsi="Times New Roman"/>
          <w:color w:val="000000" w:themeColor="text1"/>
          <w:sz w:val="24"/>
          <w:szCs w:val="24"/>
        </w:rPr>
        <w:t>balanced error rate</w:t>
      </w:r>
      <w:r w:rsidR="000314EC" w:rsidRPr="00891AC5">
        <w:rPr>
          <w:rFonts w:ascii="Times New Roman" w:hAnsi="Times New Roman"/>
          <w:color w:val="000000" w:themeColor="text1"/>
          <w:sz w:val="24"/>
          <w:szCs w:val="24"/>
        </w:rPr>
        <w:t>’</w:t>
      </w:r>
      <w:r w:rsidRPr="00891AC5">
        <w:rPr>
          <w:rFonts w:ascii="Times New Roman" w:hAnsi="Times New Roman"/>
          <w:color w:val="000000" w:themeColor="text1"/>
          <w:sz w:val="24"/>
          <w:szCs w:val="24"/>
        </w:rPr>
        <w:t>.</w:t>
      </w:r>
    </w:p>
    <w:p w14:paraId="71F9B7A0" w14:textId="77777777" w:rsidR="00AD61FB" w:rsidRPr="00891AC5" w:rsidRDefault="00AD61FB" w:rsidP="00101236">
      <w:pPr>
        <w:pStyle w:val="p1"/>
        <w:jc w:val="both"/>
        <w:rPr>
          <w:rFonts w:ascii="Times New Roman" w:hAnsi="Times New Roman"/>
          <w:color w:val="000000" w:themeColor="text1"/>
          <w:sz w:val="24"/>
          <w:szCs w:val="24"/>
        </w:rPr>
      </w:pPr>
    </w:p>
    <w:p w14:paraId="304F4E84" w14:textId="256E61F8"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8) on Page 13, please describe "eigengene summarizaton" in more detail.  Please describe how to interpret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the results, saying it is "common approach" on page 29  is insufficient;</w:t>
      </w:r>
    </w:p>
    <w:p w14:paraId="4D7F71CD" w14:textId="44AEA2AA" w:rsidR="001A612D" w:rsidRPr="00891AC5" w:rsidRDefault="00262D03"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lastRenderedPageBreak/>
        <w:t>We provide a description of eigengene summarization in the revised manuscript (lines 504-509).</w:t>
      </w:r>
    </w:p>
    <w:p w14:paraId="7EBB6136" w14:textId="755F061E" w:rsidR="00262D03" w:rsidRPr="00891AC5" w:rsidRDefault="00262D03" w:rsidP="00101236">
      <w:pPr>
        <w:spacing w:after="0" w:line="240" w:lineRule="auto"/>
        <w:jc w:val="both"/>
        <w:rPr>
          <w:rFonts w:ascii="Times New Roman" w:hAnsi="Times New Roman" w:cs="Times New Roman"/>
          <w:i/>
          <w:color w:val="333333"/>
          <w:sz w:val="24"/>
          <w:szCs w:val="24"/>
        </w:rPr>
      </w:pPr>
      <w:r w:rsidRPr="00891AC5">
        <w:rPr>
          <w:rFonts w:ascii="Times New Roman" w:hAnsi="Times New Roman" w:cs="Times New Roman"/>
          <w:i/>
          <w:color w:val="000000" w:themeColor="text1"/>
          <w:sz w:val="24"/>
          <w:szCs w:val="24"/>
        </w:rPr>
        <w:t>“</w:t>
      </w:r>
      <w:r w:rsidRPr="00891AC5">
        <w:rPr>
          <w:rFonts w:ascii="Times New Roman" w:hAnsi="Times New Roman" w:cs="Times New Roman"/>
          <w:b/>
          <w:i/>
          <w:color w:val="333333"/>
          <w:sz w:val="24"/>
          <w:szCs w:val="24"/>
        </w:rPr>
        <w:t>Modular analysis:</w:t>
      </w:r>
      <w:r w:rsidRPr="00891AC5">
        <w:rPr>
          <w:rFonts w:ascii="Times New Roman" w:hAnsi="Times New Roman" w:cs="Times New Roman"/>
          <w:i/>
          <w:color w:val="333333"/>
          <w:sz w:val="24"/>
          <w:szCs w:val="24"/>
        </w:rPr>
        <w:t xml:space="preserve"> Eigengene summarization is a common approach to decompose a n x p dataset (where n is the number of samples and p is the number of variables in a module), to a component (linear combination of all p variables) that represents the summarized expression of genes in the module </w:t>
      </w:r>
      <w:r w:rsidRPr="00891AC5">
        <w:rPr>
          <w:rFonts w:ascii="Times New Roman" w:hAnsi="Times New Roman" w:cs="Times New Roman"/>
          <w:i/>
          <w:color w:val="333333"/>
          <w:sz w:val="24"/>
          <w:szCs w:val="24"/>
        </w:rPr>
        <w:fldChar w:fldCharType="begin"/>
      </w:r>
      <w:r w:rsidR="002630DF" w:rsidRPr="00891AC5">
        <w:rPr>
          <w:rFonts w:ascii="Times New Roman" w:hAnsi="Times New Roman" w:cs="Times New Roman"/>
          <w:i/>
          <w:color w:val="333333"/>
          <w:sz w:val="24"/>
          <w:szCs w:val="24"/>
        </w:rPr>
        <w:instrText xml:space="preserve"> ADDIN ZOTERO_ITEM CSL_CITATION {"citationID":"2g9c19rmcm","properties":{"formattedCitation":"[6]","plainCitation":"[6]","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891AC5">
        <w:rPr>
          <w:rFonts w:ascii="Times New Roman" w:hAnsi="Times New Roman" w:cs="Times New Roman"/>
          <w:i/>
          <w:color w:val="333333"/>
          <w:sz w:val="24"/>
          <w:szCs w:val="24"/>
        </w:rPr>
        <w:fldChar w:fldCharType="separate"/>
      </w:r>
      <w:r w:rsidR="002630DF" w:rsidRPr="00891AC5">
        <w:rPr>
          <w:rFonts w:ascii="Times New Roman" w:hAnsi="Times New Roman" w:cs="Times New Roman"/>
          <w:i/>
          <w:noProof/>
          <w:color w:val="333333"/>
          <w:sz w:val="24"/>
          <w:szCs w:val="24"/>
        </w:rPr>
        <w:t>[6]</w:t>
      </w:r>
      <w:r w:rsidRPr="00891AC5">
        <w:rPr>
          <w:rFonts w:ascii="Times New Roman" w:hAnsi="Times New Roman" w:cs="Times New Roman"/>
          <w:i/>
          <w:color w:val="333333"/>
          <w:sz w:val="24"/>
          <w:szCs w:val="24"/>
        </w:rPr>
        <w:fldChar w:fldCharType="end"/>
      </w:r>
      <w:r w:rsidRPr="00891AC5">
        <w:rPr>
          <w:rFonts w:ascii="Times New Roman" w:hAnsi="Times New Roman" w:cs="Times New Roman"/>
          <w:i/>
          <w:color w:val="333333"/>
          <w:sz w:val="24"/>
          <w:szCs w:val="24"/>
        </w:rPr>
        <w:t>. For the asthma study, 15,683 genes were reduced to 229 KEGG pathways and 292 metabolites were reduced to 60 metabolic pathways using eigengene summarization.</w:t>
      </w:r>
      <w:r w:rsidRPr="00891AC5">
        <w:rPr>
          <w:rFonts w:ascii="Times New Roman" w:hAnsi="Times New Roman" w:cs="Times New Roman"/>
          <w:i/>
          <w:color w:val="000000" w:themeColor="text1"/>
          <w:sz w:val="24"/>
          <w:szCs w:val="24"/>
        </w:rPr>
        <w:t>”</w:t>
      </w:r>
    </w:p>
    <w:p w14:paraId="6D83E129" w14:textId="77777777" w:rsidR="00AD61FB" w:rsidRPr="00891AC5" w:rsidRDefault="00AD61FB" w:rsidP="00101236">
      <w:pPr>
        <w:pStyle w:val="p1"/>
        <w:jc w:val="both"/>
        <w:rPr>
          <w:rFonts w:ascii="Times New Roman" w:hAnsi="Times New Roman"/>
          <w:color w:val="000000" w:themeColor="text1"/>
          <w:sz w:val="24"/>
          <w:szCs w:val="24"/>
        </w:rPr>
      </w:pPr>
    </w:p>
    <w:p w14:paraId="271EF7A0" w14:textId="16B124B0"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9) page 16. Why were 9 variables (36 in total) selected in analysis of the BRCA data?   Is there any guidance as</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to how many variables should be selected. For example, mRNA and protein were more informative in gsea,</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therefore it might be better to select more variables from these datasets?</w:t>
      </w:r>
    </w:p>
    <w:p w14:paraId="7767D25B" w14:textId="68183A51" w:rsidR="002630DF" w:rsidRPr="00891AC5" w:rsidRDefault="002630DF"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Yes, we provide a tun</w:t>
      </w:r>
      <w:r w:rsidR="000314EC" w:rsidRPr="00891AC5">
        <w:rPr>
          <w:rFonts w:ascii="Times New Roman" w:hAnsi="Times New Roman"/>
          <w:color w:val="000000" w:themeColor="text1"/>
          <w:sz w:val="24"/>
          <w:szCs w:val="24"/>
        </w:rPr>
        <w:t>ing</w:t>
      </w:r>
      <w:r w:rsidRPr="00891AC5">
        <w:rPr>
          <w:rFonts w:ascii="Times New Roman" w:hAnsi="Times New Roman"/>
          <w:color w:val="000000" w:themeColor="text1"/>
          <w:sz w:val="24"/>
          <w:szCs w:val="24"/>
        </w:rPr>
        <w:t xml:space="preserve"> function</w:t>
      </w:r>
      <w:r w:rsidR="000314EC" w:rsidRPr="00891AC5">
        <w:rPr>
          <w:rFonts w:ascii="Times New Roman" w:hAnsi="Times New Roman"/>
          <w:color w:val="000000" w:themeColor="text1"/>
          <w:sz w:val="24"/>
          <w:szCs w:val="24"/>
        </w:rPr>
        <w:t xml:space="preserve"> which is implemented along with DIABLO</w:t>
      </w:r>
      <w:r w:rsidRPr="00891AC5">
        <w:rPr>
          <w:rFonts w:ascii="Times New Roman" w:hAnsi="Times New Roman"/>
          <w:color w:val="000000" w:themeColor="text1"/>
          <w:sz w:val="24"/>
          <w:szCs w:val="24"/>
        </w:rPr>
        <w:t xml:space="preserve"> in the mixOmics R</w:t>
      </w:r>
      <w:r w:rsidR="000314EC"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 xml:space="preserve">package </w:t>
      </w:r>
      <w:r w:rsidRPr="00891AC5">
        <w:rPr>
          <w:rFonts w:ascii="Times New Roman" w:hAnsi="Times New Roman"/>
          <w:color w:val="000000" w:themeColor="text1"/>
          <w:sz w:val="24"/>
          <w:szCs w:val="24"/>
        </w:rPr>
        <w:fldChar w:fldCharType="begin"/>
      </w:r>
      <w:r w:rsidRPr="00891AC5">
        <w:rPr>
          <w:rFonts w:ascii="Times New Roman" w:hAnsi="Times New Roman"/>
          <w:color w:val="000000" w:themeColor="text1"/>
          <w:sz w:val="24"/>
          <w:szCs w:val="24"/>
        </w:rPr>
        <w:instrText xml:space="preserve"> ADDIN ZOTERO_ITEM CSL_CITATION {"citationID":"a1r77435ro9","properties":{"formattedCitation":"[11]","plainCitation":"[11]","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Pr="00891AC5">
        <w:rPr>
          <w:rFonts w:ascii="Times New Roman" w:hAnsi="Times New Roman"/>
          <w:color w:val="000000" w:themeColor="text1"/>
          <w:sz w:val="24"/>
          <w:szCs w:val="24"/>
        </w:rPr>
        <w:fldChar w:fldCharType="separate"/>
      </w:r>
      <w:r w:rsidRPr="00891AC5">
        <w:rPr>
          <w:rFonts w:ascii="Times New Roman" w:hAnsi="Times New Roman"/>
          <w:noProof/>
          <w:color w:val="000000" w:themeColor="text1"/>
          <w:sz w:val="24"/>
          <w:szCs w:val="24"/>
        </w:rPr>
        <w:t>[11]</w:t>
      </w:r>
      <w:r w:rsidRPr="00891AC5">
        <w:rPr>
          <w:rFonts w:ascii="Times New Roman" w:hAnsi="Times New Roman"/>
          <w:color w:val="000000" w:themeColor="text1"/>
          <w:sz w:val="24"/>
          <w:szCs w:val="24"/>
        </w:rPr>
        <w:fldChar w:fldCharType="end"/>
      </w:r>
      <w:r w:rsidR="000314EC" w:rsidRPr="00891AC5">
        <w:rPr>
          <w:rFonts w:ascii="Times New Roman" w:hAnsi="Times New Roman"/>
          <w:color w:val="000000" w:themeColor="text1"/>
          <w:sz w:val="24"/>
          <w:szCs w:val="24"/>
        </w:rPr>
        <w:t xml:space="preserve">. The function </w:t>
      </w:r>
      <w:r w:rsidRPr="00891AC5">
        <w:rPr>
          <w:rFonts w:ascii="Times New Roman" w:hAnsi="Times New Roman"/>
          <w:color w:val="000000" w:themeColor="text1"/>
          <w:sz w:val="24"/>
          <w:szCs w:val="24"/>
        </w:rPr>
        <w:t>uses a grid approach to select an optimal number of variables to select from each omic</w:t>
      </w:r>
      <w:r w:rsidR="000314EC" w:rsidRPr="00891AC5">
        <w:rPr>
          <w:rFonts w:ascii="Times New Roman" w:hAnsi="Times New Roman"/>
          <w:color w:val="000000" w:themeColor="text1"/>
          <w:sz w:val="24"/>
          <w:szCs w:val="24"/>
        </w:rPr>
        <w:t>s</w:t>
      </w:r>
      <w:r w:rsidRPr="00891AC5">
        <w:rPr>
          <w:rFonts w:ascii="Times New Roman" w:hAnsi="Times New Roman"/>
          <w:color w:val="000000" w:themeColor="text1"/>
          <w:sz w:val="24"/>
          <w:szCs w:val="24"/>
        </w:rPr>
        <w:t xml:space="preserve"> dataset. A section on parameter tuning discusses the grid approach to identifying the optimal number of variables and components to select (lines</w:t>
      </w:r>
      <w:r w:rsidR="002C6574" w:rsidRPr="00891AC5">
        <w:rPr>
          <w:rFonts w:ascii="Times New Roman" w:hAnsi="Times New Roman"/>
          <w:color w:val="000000" w:themeColor="text1"/>
          <w:sz w:val="24"/>
          <w:szCs w:val="24"/>
        </w:rPr>
        <w:t xml:space="preserve"> 438-456</w:t>
      </w:r>
      <w:r w:rsidRPr="00891AC5">
        <w:rPr>
          <w:rFonts w:ascii="Times New Roman" w:hAnsi="Times New Roman"/>
          <w:color w:val="000000" w:themeColor="text1"/>
          <w:sz w:val="24"/>
          <w:szCs w:val="24"/>
        </w:rPr>
        <w:t xml:space="preserve">). </w:t>
      </w:r>
    </w:p>
    <w:p w14:paraId="3753E118" w14:textId="02318536" w:rsidR="002630DF" w:rsidRPr="00891AC5" w:rsidRDefault="002630DF" w:rsidP="00101236">
      <w:pPr>
        <w:spacing w:after="0" w:line="240" w:lineRule="auto"/>
        <w:ind w:firstLine="720"/>
        <w:jc w:val="both"/>
        <w:rPr>
          <w:rFonts w:ascii="Times New Roman" w:hAnsi="Times New Roman" w:cs="Times New Roman"/>
          <w:i/>
          <w:sz w:val="24"/>
          <w:szCs w:val="24"/>
        </w:rPr>
      </w:pPr>
      <w:r w:rsidRPr="00891AC5">
        <w:rPr>
          <w:rFonts w:ascii="Times New Roman" w:hAnsi="Times New Roman" w:cs="Times New Roman"/>
          <w:i/>
          <w:color w:val="000000" w:themeColor="text1"/>
          <w:sz w:val="24"/>
          <w:szCs w:val="24"/>
        </w:rPr>
        <w:t>“</w:t>
      </w:r>
      <w:r w:rsidRPr="00891AC5">
        <w:rPr>
          <w:rFonts w:ascii="Times New Roman" w:hAnsi="Times New Roman" w:cs="Times New Roman"/>
          <w:i/>
          <w:sz w:val="24"/>
          <w:szCs w:val="24"/>
        </w:rPr>
        <w:t xml:space="preserve">Finally, the third set of parameters to tune is the number of variables to select per dataset and per component. Such tuning can rapidly become cumbersome, as there might be numerous combinations of selection sizes to evaluate across all </w:t>
      </w:r>
      <w:r w:rsidRPr="00891AC5">
        <w:rPr>
          <w:rFonts w:ascii="Times New Roman" w:hAnsi="Times New Roman" w:cs="Times New Roman"/>
          <w:i/>
          <w:iCs/>
          <w:sz w:val="24"/>
          <w:szCs w:val="24"/>
        </w:rPr>
        <w:t xml:space="preserve">K </w:t>
      </w:r>
      <w:r w:rsidRPr="00891AC5">
        <w:rPr>
          <w:rFonts w:ascii="Times New Roman" w:hAnsi="Times New Roman" w:cs="Times New Roman"/>
          <w:i/>
          <w:sz w:val="24"/>
          <w:szCs w:val="24"/>
        </w:rPr>
        <w:t>datasets. For the breast cancer study, we used 5-fold cross-validation repeated 50 times to evaluate the performance of the model over a grid of different possible values of variables to select (</w:t>
      </w:r>
      <w:r w:rsidRPr="00891AC5">
        <w:rPr>
          <w:rFonts w:ascii="Times New Roman" w:hAnsi="Times New Roman" w:cs="Times New Roman"/>
          <w:b/>
          <w:i/>
          <w:sz w:val="24"/>
          <w:szCs w:val="24"/>
        </w:rPr>
        <w:t>Supplementary Fig. 8</w:t>
      </w:r>
      <w:r w:rsidRPr="00891AC5">
        <w:rPr>
          <w:rFonts w:ascii="Times New Roman" w:hAnsi="Times New Roman" w:cs="Times New Roman"/>
          <w:i/>
          <w:sz w:val="24"/>
          <w:szCs w:val="24"/>
        </w:rPr>
        <w:t>). The performance of the model for a given set of parameters (including number of component and number of variables to select) was based on the balanced classification error rate using majority vote or average prediction schemes with centroids distance. The balanced classification error rate is useful in the case of imbalanced class sizes, where the majority classes can have strong influence on the overall error rate. The balanced error rate measure calculates the weighted average of the individual class error rates with respect to their class sample size. In our experience, the number of variables to select in each dataset provided less of an improvement on the error rate compared to tuning the number of components. Therefore, even a grid composed of a small number of variables (&lt;50 with steps of 5 or 10) may suffice as it does not substantially change the classification performance. This is because of the use of regularization constraints which reduces the variability in the variable coefficients and thus maintains the predictive ability of the model. Further, the variable selection size can also be guided according to the downstream biological interpretation to be performed. For example, a gene-set enrichment analysis may require a larger set of features than a literature-search interpretation.</w:t>
      </w:r>
      <w:r w:rsidRPr="00891AC5">
        <w:rPr>
          <w:rFonts w:ascii="Times New Roman" w:hAnsi="Times New Roman" w:cs="Times New Roman"/>
          <w:i/>
          <w:color w:val="000000" w:themeColor="text1"/>
          <w:sz w:val="24"/>
          <w:szCs w:val="24"/>
        </w:rPr>
        <w:t>”</w:t>
      </w:r>
    </w:p>
    <w:p w14:paraId="68674E47" w14:textId="77777777" w:rsidR="00AD61FB" w:rsidRPr="00891AC5" w:rsidRDefault="00AD61FB" w:rsidP="00101236">
      <w:pPr>
        <w:pStyle w:val="p1"/>
        <w:jc w:val="both"/>
        <w:rPr>
          <w:rFonts w:ascii="Times New Roman" w:hAnsi="Times New Roman"/>
          <w:color w:val="000000" w:themeColor="text1"/>
          <w:sz w:val="24"/>
          <w:szCs w:val="24"/>
        </w:rPr>
      </w:pPr>
    </w:p>
    <w:p w14:paraId="5E32F234" w14:textId="24D93341"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10) page 17, 3rd line from top.  "known cell-types and pathwaysin the"    typo.  Insert space</w:t>
      </w:r>
    </w:p>
    <w:p w14:paraId="63828AC2" w14:textId="102E0BBC" w:rsidR="00AD61FB" w:rsidRPr="00891AC5" w:rsidRDefault="000314EC"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Thank you, t</w:t>
      </w:r>
      <w:r w:rsidR="002429EC" w:rsidRPr="00891AC5">
        <w:rPr>
          <w:rFonts w:ascii="Times New Roman" w:hAnsi="Times New Roman"/>
          <w:color w:val="000000" w:themeColor="text1"/>
          <w:sz w:val="24"/>
          <w:szCs w:val="24"/>
        </w:rPr>
        <w:t xml:space="preserve">he </w:t>
      </w:r>
      <w:r w:rsidRPr="00891AC5">
        <w:rPr>
          <w:rFonts w:ascii="Times New Roman" w:hAnsi="Times New Roman"/>
          <w:color w:val="000000" w:themeColor="text1"/>
          <w:sz w:val="24"/>
          <w:szCs w:val="24"/>
        </w:rPr>
        <w:t xml:space="preserve">typo </w:t>
      </w:r>
      <w:r w:rsidR="002429EC" w:rsidRPr="00891AC5">
        <w:rPr>
          <w:rFonts w:ascii="Times New Roman" w:hAnsi="Times New Roman"/>
          <w:color w:val="000000" w:themeColor="text1"/>
          <w:sz w:val="24"/>
          <w:szCs w:val="24"/>
        </w:rPr>
        <w:t xml:space="preserve">has been </w:t>
      </w:r>
      <w:r w:rsidR="002C6574" w:rsidRPr="00891AC5">
        <w:rPr>
          <w:rFonts w:ascii="Times New Roman" w:hAnsi="Times New Roman"/>
          <w:color w:val="000000" w:themeColor="text1"/>
          <w:sz w:val="24"/>
          <w:szCs w:val="24"/>
        </w:rPr>
        <w:t>corrected in the revised version of the manuscript.</w:t>
      </w:r>
    </w:p>
    <w:p w14:paraId="646B8B03" w14:textId="77777777" w:rsidR="00206591" w:rsidRPr="00891AC5" w:rsidRDefault="00206591" w:rsidP="00101236">
      <w:pPr>
        <w:pStyle w:val="p1"/>
        <w:jc w:val="both"/>
        <w:rPr>
          <w:rFonts w:ascii="Times New Roman" w:hAnsi="Times New Roman"/>
          <w:color w:val="000000" w:themeColor="text1"/>
          <w:sz w:val="24"/>
          <w:szCs w:val="24"/>
        </w:rPr>
      </w:pPr>
    </w:p>
    <w:p w14:paraId="76806C64" w14:textId="3B900ABF"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11) The statement on p 18, "To our knowledge DIABLO is the only integrative classification methods that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models the correlation structure between omics data" is inaccurate.   See the Meng et al., review.  There are</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many many methods that use dimensions reduction to extract correlated structure in multiple 'omics data.</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Also Jeffrey et al., 2007 Bioinformatics. 2007 Feb 1;23(3):298P305. Epub 2006 Nov 24.  used discriminative</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analysis with coinertia analysis and described a supervised integrative latent variable approach, which is</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related to this work but did not employ sparse methods.  </w:t>
      </w:r>
    </w:p>
    <w:p w14:paraId="068FF5D6" w14:textId="5184EE0F" w:rsidR="00206591" w:rsidRPr="00891AC5" w:rsidRDefault="003375D1"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We have removed th</w:t>
      </w:r>
      <w:r w:rsidR="000314EC" w:rsidRPr="00891AC5">
        <w:rPr>
          <w:rFonts w:ascii="Times New Roman" w:hAnsi="Times New Roman"/>
          <w:color w:val="000000" w:themeColor="text1"/>
          <w:sz w:val="24"/>
          <w:szCs w:val="24"/>
        </w:rPr>
        <w:t>is erroneous</w:t>
      </w:r>
      <w:r w:rsidR="00666284" w:rsidRPr="00891AC5">
        <w:rPr>
          <w:rFonts w:ascii="Times New Roman" w:hAnsi="Times New Roman"/>
          <w:color w:val="000000" w:themeColor="text1"/>
          <w:sz w:val="24"/>
          <w:szCs w:val="24"/>
        </w:rPr>
        <w:t xml:space="preserve"> statement from the revised manuscript</w:t>
      </w:r>
      <w:r w:rsidR="000314EC" w:rsidRPr="00891AC5">
        <w:rPr>
          <w:rFonts w:ascii="Times New Roman" w:hAnsi="Times New Roman"/>
          <w:color w:val="000000" w:themeColor="text1"/>
          <w:sz w:val="24"/>
          <w:szCs w:val="24"/>
        </w:rPr>
        <w:t>, thank you</w:t>
      </w:r>
      <w:r w:rsidR="00666284" w:rsidRPr="00891AC5">
        <w:rPr>
          <w:rFonts w:ascii="Times New Roman" w:hAnsi="Times New Roman"/>
          <w:color w:val="000000" w:themeColor="text1"/>
          <w:sz w:val="24"/>
          <w:szCs w:val="24"/>
        </w:rPr>
        <w:t>.</w:t>
      </w:r>
    </w:p>
    <w:p w14:paraId="5BD6B79B" w14:textId="77777777" w:rsidR="00206591" w:rsidRPr="00891AC5" w:rsidRDefault="00206591" w:rsidP="00101236">
      <w:pPr>
        <w:pStyle w:val="p1"/>
        <w:jc w:val="both"/>
        <w:rPr>
          <w:rFonts w:ascii="Times New Roman" w:hAnsi="Times New Roman"/>
          <w:color w:val="000000" w:themeColor="text1"/>
          <w:sz w:val="24"/>
          <w:szCs w:val="24"/>
        </w:rPr>
      </w:pPr>
    </w:p>
    <w:p w14:paraId="7DDEB97E" w14:textId="37CB1FCE"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12)  In the methods, p21. In the abstract/intro, the method is describes as a supervised PLS/DA approach, but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on p21 it appears to be cluster to partitioning around centroids, with majority voting.   Please describe the</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approach clearly and </w:t>
      </w:r>
      <w:commentRangeStart w:id="167"/>
      <w:commentRangeStart w:id="168"/>
      <w:r w:rsidRPr="00891AC5">
        <w:rPr>
          <w:rFonts w:ascii="Times New Roman" w:hAnsi="Times New Roman"/>
          <w:i/>
          <w:color w:val="808080" w:themeColor="background1" w:themeShade="80"/>
          <w:sz w:val="24"/>
          <w:szCs w:val="24"/>
        </w:rPr>
        <w:t>consistently</w:t>
      </w:r>
      <w:commentRangeEnd w:id="167"/>
      <w:r w:rsidR="00EB34D5" w:rsidRPr="00891AC5">
        <w:rPr>
          <w:rStyle w:val="CommentReference"/>
          <w:rFonts w:ascii="Times New Roman" w:hAnsi="Times New Roman"/>
          <w:color w:val="auto"/>
          <w:sz w:val="24"/>
          <w:szCs w:val="24"/>
          <w:lang w:val="en-US" w:eastAsia="en-US"/>
        </w:rPr>
        <w:commentReference w:id="167"/>
      </w:r>
      <w:commentRangeEnd w:id="168"/>
      <w:r w:rsidR="006717CA" w:rsidRPr="00891AC5">
        <w:rPr>
          <w:rStyle w:val="CommentReference"/>
          <w:rFonts w:ascii="Times New Roman" w:hAnsi="Times New Roman"/>
          <w:color w:val="auto"/>
          <w:sz w:val="24"/>
          <w:szCs w:val="24"/>
          <w:lang w:val="en-US" w:eastAsia="en-US"/>
        </w:rPr>
        <w:commentReference w:id="168"/>
      </w:r>
      <w:r w:rsidRPr="00891AC5">
        <w:rPr>
          <w:rFonts w:ascii="Times New Roman" w:hAnsi="Times New Roman"/>
          <w:i/>
          <w:color w:val="808080" w:themeColor="background1" w:themeShade="80"/>
          <w:sz w:val="24"/>
          <w:szCs w:val="24"/>
        </w:rPr>
        <w:t>.</w:t>
      </w:r>
    </w:p>
    <w:p w14:paraId="30683C0E" w14:textId="06E427DE" w:rsidR="004D40DD" w:rsidRPr="004D40DD" w:rsidRDefault="004D40DD" w:rsidP="00101236">
      <w:pPr>
        <w:pStyle w:val="p1"/>
        <w:jc w:val="both"/>
        <w:rPr>
          <w:ins w:id="169" w:author="Amrit" w:date="2018-03-27T20:27:00Z"/>
          <w:rFonts w:ascii="Times New Roman" w:hAnsi="Times New Roman"/>
          <w:color w:val="000000" w:themeColor="text1"/>
          <w:sz w:val="24"/>
          <w:szCs w:val="24"/>
          <w:rPrChange w:id="170" w:author="Amrit" w:date="2018-03-27T20:29:00Z">
            <w:rPr>
              <w:ins w:id="171" w:author="Amrit" w:date="2018-03-27T20:27:00Z"/>
              <w:rFonts w:ascii="Times New Roman" w:hAnsi="Times New Roman"/>
              <w:color w:val="000000" w:themeColor="text1"/>
              <w:sz w:val="24"/>
              <w:szCs w:val="24"/>
              <w:highlight w:val="yellow"/>
            </w:rPr>
          </w:rPrChange>
        </w:rPr>
      </w:pPr>
      <w:ins w:id="172" w:author="Amrit" w:date="2018-03-27T20:27:00Z">
        <w:r w:rsidRPr="004D40DD">
          <w:rPr>
            <w:rFonts w:ascii="Times New Roman" w:hAnsi="Times New Roman"/>
            <w:color w:val="000000" w:themeColor="text1"/>
            <w:sz w:val="24"/>
            <w:szCs w:val="24"/>
            <w:rPrChange w:id="173" w:author="Amrit" w:date="2018-03-27T20:29:00Z">
              <w:rPr>
                <w:rFonts w:ascii="Times New Roman" w:hAnsi="Times New Roman"/>
                <w:color w:val="000000" w:themeColor="text1"/>
                <w:sz w:val="24"/>
                <w:szCs w:val="24"/>
                <w:highlight w:val="yellow"/>
              </w:rPr>
            </w:rPrChange>
          </w:rPr>
          <w:t xml:space="preserve">In the revised version of the manuscript we have added additional details regarding the development of DIABLO, </w:t>
        </w:r>
      </w:ins>
      <w:ins w:id="174" w:author="Kim-Anh Lê Cao" w:date="2018-04-09T11:13:00Z">
        <w:r w:rsidR="00E00F44">
          <w:rPr>
            <w:rFonts w:ascii="Times New Roman" w:hAnsi="Times New Roman"/>
            <w:color w:val="000000" w:themeColor="text1"/>
            <w:sz w:val="24"/>
            <w:szCs w:val="24"/>
          </w:rPr>
          <w:t xml:space="preserve">which extends </w:t>
        </w:r>
      </w:ins>
      <w:ins w:id="175" w:author="Amrit" w:date="2018-03-27T20:27:00Z">
        <w:del w:id="176" w:author="Kim-Anh Lê Cao" w:date="2018-04-09T11:13:00Z">
          <w:r w:rsidRPr="004D40DD" w:rsidDel="00E00F44">
            <w:rPr>
              <w:rFonts w:ascii="Times New Roman" w:hAnsi="Times New Roman"/>
              <w:color w:val="000000" w:themeColor="text1"/>
              <w:sz w:val="24"/>
              <w:szCs w:val="24"/>
              <w:rPrChange w:id="177" w:author="Amrit" w:date="2018-03-27T20:29:00Z">
                <w:rPr>
                  <w:rFonts w:ascii="Times New Roman" w:hAnsi="Times New Roman"/>
                  <w:color w:val="000000" w:themeColor="text1"/>
                  <w:sz w:val="24"/>
                  <w:szCs w:val="24"/>
                  <w:highlight w:val="yellow"/>
                </w:rPr>
              </w:rPrChange>
            </w:rPr>
            <w:delText>from the extension of the s</w:delText>
          </w:r>
        </w:del>
      </w:ins>
      <w:ins w:id="178" w:author="Kim-Anh Lê Cao" w:date="2018-04-09T11:13:00Z">
        <w:r w:rsidR="00E00F44">
          <w:rPr>
            <w:rFonts w:ascii="Times New Roman" w:hAnsi="Times New Roman"/>
            <w:color w:val="000000" w:themeColor="text1"/>
            <w:sz w:val="24"/>
            <w:szCs w:val="24"/>
          </w:rPr>
          <w:t xml:space="preserve">sparse Generalised Canonical Correlation Analysis. </w:t>
        </w:r>
      </w:ins>
      <w:ins w:id="179" w:author="Amrit" w:date="2018-03-27T20:27:00Z">
        <w:del w:id="180" w:author="Kim-Anh Lê Cao" w:date="2018-04-09T11:13:00Z">
          <w:r w:rsidRPr="004D40DD" w:rsidDel="00E00F44">
            <w:rPr>
              <w:rFonts w:ascii="Times New Roman" w:hAnsi="Times New Roman"/>
              <w:color w:val="000000" w:themeColor="text1"/>
              <w:sz w:val="24"/>
              <w:szCs w:val="24"/>
              <w:rPrChange w:id="181" w:author="Amrit" w:date="2018-03-27T20:29:00Z">
                <w:rPr>
                  <w:rFonts w:ascii="Times New Roman" w:hAnsi="Times New Roman"/>
                  <w:color w:val="000000" w:themeColor="text1"/>
                  <w:sz w:val="24"/>
                  <w:szCs w:val="24"/>
                  <w:highlight w:val="yellow"/>
                </w:rPr>
              </w:rPrChange>
            </w:rPr>
            <w:delText xml:space="preserve">GCCA algorithm, to the classification schemes used. </w:delText>
          </w:r>
        </w:del>
      </w:ins>
      <w:ins w:id="182" w:author="Kim-Anh Lê Cao" w:date="2018-04-09T11:13:00Z">
        <w:r w:rsidR="00E00F44">
          <w:rPr>
            <w:rFonts w:ascii="Times New Roman" w:hAnsi="Times New Roman"/>
            <w:color w:val="000000" w:themeColor="text1"/>
            <w:sz w:val="24"/>
            <w:szCs w:val="24"/>
          </w:rPr>
          <w:t xml:space="preserve">We believe the </w:t>
        </w:r>
        <w:r w:rsidR="00E00F44">
          <w:rPr>
            <w:rFonts w:ascii="Times New Roman" w:hAnsi="Times New Roman"/>
            <w:color w:val="000000" w:themeColor="text1"/>
            <w:sz w:val="24"/>
            <w:szCs w:val="24"/>
          </w:rPr>
          <w:lastRenderedPageBreak/>
          <w:t xml:space="preserve">confusion from the reviewer </w:t>
        </w:r>
      </w:ins>
      <w:ins w:id="183" w:author="Amrit" w:date="2018-03-27T20:27:00Z">
        <w:del w:id="184" w:author="Kim-Anh Lê Cao" w:date="2018-04-09T11:14:00Z">
          <w:r w:rsidRPr="004D40DD" w:rsidDel="00E00F44">
            <w:rPr>
              <w:rFonts w:ascii="Times New Roman" w:hAnsi="Times New Roman"/>
              <w:color w:val="000000" w:themeColor="text1"/>
              <w:sz w:val="24"/>
              <w:szCs w:val="24"/>
              <w:rPrChange w:id="185" w:author="Amrit" w:date="2018-03-27T20:29:00Z">
                <w:rPr>
                  <w:rFonts w:ascii="Times New Roman" w:hAnsi="Times New Roman"/>
                  <w:color w:val="000000" w:themeColor="text1"/>
                  <w:sz w:val="24"/>
                  <w:szCs w:val="24"/>
                  <w:highlight w:val="yellow"/>
                </w:rPr>
              </w:rPrChange>
            </w:rPr>
            <w:delText xml:space="preserve">The confusion in the previous iteration </w:delText>
          </w:r>
        </w:del>
      </w:ins>
      <w:ins w:id="186" w:author="Kim-Anh Lê Cao" w:date="2018-04-09T11:14:00Z">
        <w:r w:rsidR="00E00F44">
          <w:rPr>
            <w:rFonts w:ascii="Times New Roman" w:hAnsi="Times New Roman"/>
            <w:color w:val="000000" w:themeColor="text1"/>
            <w:sz w:val="24"/>
            <w:szCs w:val="24"/>
          </w:rPr>
          <w:t xml:space="preserve">may come from the fact </w:t>
        </w:r>
      </w:ins>
      <w:ins w:id="187" w:author="Amrit" w:date="2018-03-27T20:27:00Z">
        <w:del w:id="188" w:author="Kim-Anh Lê Cao" w:date="2018-04-09T11:14:00Z">
          <w:r w:rsidRPr="004D40DD" w:rsidDel="00E00F44">
            <w:rPr>
              <w:rFonts w:ascii="Times New Roman" w:hAnsi="Times New Roman"/>
              <w:color w:val="000000" w:themeColor="text1"/>
              <w:sz w:val="24"/>
              <w:szCs w:val="24"/>
              <w:rPrChange w:id="189" w:author="Amrit" w:date="2018-03-27T20:29:00Z">
                <w:rPr>
                  <w:rFonts w:ascii="Times New Roman" w:hAnsi="Times New Roman"/>
                  <w:color w:val="000000" w:themeColor="text1"/>
                  <w:sz w:val="24"/>
                  <w:szCs w:val="24"/>
                  <w:highlight w:val="yellow"/>
                </w:rPr>
              </w:rPrChange>
            </w:rPr>
            <w:delText xml:space="preserve">was due to the fact </w:delText>
          </w:r>
        </w:del>
        <w:r w:rsidRPr="004D40DD">
          <w:rPr>
            <w:rFonts w:ascii="Times New Roman" w:hAnsi="Times New Roman"/>
            <w:color w:val="000000" w:themeColor="text1"/>
            <w:sz w:val="24"/>
            <w:szCs w:val="24"/>
            <w:rPrChange w:id="190" w:author="Amrit" w:date="2018-03-27T20:29:00Z">
              <w:rPr>
                <w:rFonts w:ascii="Times New Roman" w:hAnsi="Times New Roman"/>
                <w:color w:val="000000" w:themeColor="text1"/>
                <w:sz w:val="24"/>
                <w:szCs w:val="24"/>
                <w:highlight w:val="yellow"/>
              </w:rPr>
            </w:rPrChange>
          </w:rPr>
          <w:t>that multiple-types of prediction</w:t>
        </w:r>
      </w:ins>
      <w:ins w:id="191" w:author="Kim-Anh Lê Cao" w:date="2018-04-09T11:14:00Z">
        <w:r w:rsidR="00E00F44">
          <w:rPr>
            <w:rFonts w:ascii="Times New Roman" w:hAnsi="Times New Roman"/>
            <w:color w:val="000000" w:themeColor="text1"/>
            <w:sz w:val="24"/>
            <w:szCs w:val="24"/>
          </w:rPr>
          <w:t xml:space="preserve"> distances</w:t>
        </w:r>
      </w:ins>
      <w:ins w:id="192" w:author="Amrit" w:date="2018-03-27T20:27:00Z">
        <w:del w:id="193" w:author="Kim-Anh Lê Cao" w:date="2018-04-09T11:14:00Z">
          <w:r w:rsidRPr="004D40DD" w:rsidDel="00E00F44">
            <w:rPr>
              <w:rFonts w:ascii="Times New Roman" w:hAnsi="Times New Roman"/>
              <w:color w:val="000000" w:themeColor="text1"/>
              <w:sz w:val="24"/>
              <w:szCs w:val="24"/>
              <w:rPrChange w:id="194" w:author="Amrit" w:date="2018-03-27T20:29:00Z">
                <w:rPr>
                  <w:rFonts w:ascii="Times New Roman" w:hAnsi="Times New Roman"/>
                  <w:color w:val="000000" w:themeColor="text1"/>
                  <w:sz w:val="24"/>
                  <w:szCs w:val="24"/>
                  <w:highlight w:val="yellow"/>
                </w:rPr>
              </w:rPrChange>
            </w:rPr>
            <w:delText>s</w:delText>
          </w:r>
        </w:del>
        <w:r w:rsidRPr="004D40DD">
          <w:rPr>
            <w:rFonts w:ascii="Times New Roman" w:hAnsi="Times New Roman"/>
            <w:color w:val="000000" w:themeColor="text1"/>
            <w:sz w:val="24"/>
            <w:szCs w:val="24"/>
            <w:rPrChange w:id="195" w:author="Amrit" w:date="2018-03-27T20:29:00Z">
              <w:rPr>
                <w:rFonts w:ascii="Times New Roman" w:hAnsi="Times New Roman"/>
                <w:color w:val="000000" w:themeColor="text1"/>
                <w:sz w:val="24"/>
                <w:szCs w:val="24"/>
                <w:highlight w:val="yellow"/>
              </w:rPr>
            </w:rPrChange>
          </w:rPr>
          <w:t xml:space="preserve"> can be </w:t>
        </w:r>
      </w:ins>
      <w:ins w:id="196" w:author="Amrit" w:date="2018-03-27T20:29:00Z">
        <w:del w:id="197" w:author="Kim-Anh Lê Cao" w:date="2018-04-09T11:14:00Z">
          <w:r w:rsidRPr="004D40DD" w:rsidDel="00E00F44">
            <w:rPr>
              <w:rFonts w:ascii="Times New Roman" w:hAnsi="Times New Roman"/>
              <w:color w:val="000000" w:themeColor="text1"/>
              <w:sz w:val="24"/>
              <w:szCs w:val="24"/>
              <w:rPrChange w:id="198" w:author="Amrit" w:date="2018-03-27T20:29:00Z">
                <w:rPr>
                  <w:rFonts w:ascii="Times New Roman" w:hAnsi="Times New Roman"/>
                  <w:color w:val="000000" w:themeColor="text1"/>
                  <w:sz w:val="24"/>
                  <w:szCs w:val="24"/>
                  <w:highlight w:val="yellow"/>
                </w:rPr>
              </w:rPrChange>
            </w:rPr>
            <w:delText>obtained</w:delText>
          </w:r>
        </w:del>
      </w:ins>
      <w:ins w:id="199" w:author="Amrit" w:date="2018-03-27T20:27:00Z">
        <w:del w:id="200" w:author="Kim-Anh Lê Cao" w:date="2018-04-09T11:14:00Z">
          <w:r w:rsidRPr="004D40DD" w:rsidDel="00E00F44">
            <w:rPr>
              <w:rFonts w:ascii="Times New Roman" w:hAnsi="Times New Roman"/>
              <w:color w:val="000000" w:themeColor="text1"/>
              <w:sz w:val="24"/>
              <w:szCs w:val="24"/>
              <w:rPrChange w:id="201" w:author="Amrit" w:date="2018-03-27T20:29:00Z">
                <w:rPr>
                  <w:rFonts w:ascii="Times New Roman" w:hAnsi="Times New Roman"/>
                  <w:color w:val="000000" w:themeColor="text1"/>
                  <w:sz w:val="24"/>
                  <w:szCs w:val="24"/>
                  <w:highlight w:val="yellow"/>
                </w:rPr>
              </w:rPrChange>
            </w:rPr>
            <w:delText xml:space="preserve"> </w:delText>
          </w:r>
        </w:del>
      </w:ins>
      <w:ins w:id="202" w:author="Amrit" w:date="2018-03-27T20:29:00Z">
        <w:del w:id="203" w:author="Kim-Anh Lê Cao" w:date="2018-04-09T11:14:00Z">
          <w:r w:rsidRPr="004D40DD" w:rsidDel="00E00F44">
            <w:rPr>
              <w:rFonts w:ascii="Times New Roman" w:hAnsi="Times New Roman"/>
              <w:color w:val="000000" w:themeColor="text1"/>
              <w:sz w:val="24"/>
              <w:szCs w:val="24"/>
              <w:rPrChange w:id="204" w:author="Amrit" w:date="2018-03-27T20:29:00Z">
                <w:rPr>
                  <w:rFonts w:ascii="Times New Roman" w:hAnsi="Times New Roman"/>
                  <w:color w:val="000000" w:themeColor="text1"/>
                  <w:sz w:val="24"/>
                  <w:szCs w:val="24"/>
                  <w:highlight w:val="yellow"/>
                </w:rPr>
              </w:rPrChange>
            </w:rPr>
            <w:delText>through the use of different prediction distance methods</w:delText>
          </w:r>
        </w:del>
      </w:ins>
      <w:ins w:id="205" w:author="Kim-Anh Lê Cao" w:date="2018-04-09T11:14:00Z">
        <w:r w:rsidR="00E00F44">
          <w:rPr>
            <w:rFonts w:ascii="Times New Roman" w:hAnsi="Times New Roman"/>
            <w:color w:val="000000" w:themeColor="text1"/>
            <w:sz w:val="24"/>
            <w:szCs w:val="24"/>
          </w:rPr>
          <w:t>used in DIABLO</w:t>
        </w:r>
      </w:ins>
      <w:ins w:id="206" w:author="Amrit" w:date="2018-03-27T20:29:00Z">
        <w:r w:rsidRPr="004D40DD">
          <w:rPr>
            <w:rFonts w:ascii="Times New Roman" w:hAnsi="Times New Roman"/>
            <w:color w:val="000000" w:themeColor="text1"/>
            <w:sz w:val="24"/>
            <w:szCs w:val="24"/>
            <w:rPrChange w:id="207" w:author="Amrit" w:date="2018-03-27T20:29:00Z">
              <w:rPr>
                <w:rFonts w:ascii="Times New Roman" w:hAnsi="Times New Roman"/>
                <w:color w:val="000000" w:themeColor="text1"/>
                <w:sz w:val="24"/>
                <w:szCs w:val="24"/>
                <w:highlight w:val="yellow"/>
              </w:rPr>
            </w:rPrChange>
          </w:rPr>
          <w:t xml:space="preserve"> such as centroids, max distance, and Mahalanobis distance.</w:t>
        </w:r>
      </w:ins>
      <w:ins w:id="208" w:author="Amrit" w:date="2018-03-27T20:30:00Z">
        <w:r>
          <w:rPr>
            <w:rFonts w:ascii="Times New Roman" w:hAnsi="Times New Roman"/>
            <w:color w:val="000000" w:themeColor="text1"/>
            <w:sz w:val="24"/>
            <w:szCs w:val="24"/>
          </w:rPr>
          <w:t xml:space="preserve"> Please see lines </w:t>
        </w:r>
      </w:ins>
      <w:ins w:id="209" w:author="Amrit" w:date="2018-03-27T20:31:00Z">
        <w:r>
          <w:rPr>
            <w:rFonts w:ascii="Times New Roman" w:hAnsi="Times New Roman"/>
            <w:color w:val="000000" w:themeColor="text1"/>
            <w:sz w:val="24"/>
            <w:szCs w:val="24"/>
          </w:rPr>
          <w:t xml:space="preserve">347-383 for a general description of the sGCCA algorithm, lines 386-397 for the classification implementation and lines </w:t>
        </w:r>
      </w:ins>
      <w:ins w:id="210" w:author="Amrit" w:date="2018-03-27T20:32:00Z">
        <w:r>
          <w:rPr>
            <w:rFonts w:ascii="Times New Roman" w:hAnsi="Times New Roman"/>
            <w:color w:val="000000" w:themeColor="text1"/>
            <w:sz w:val="24"/>
            <w:szCs w:val="24"/>
          </w:rPr>
          <w:t>399-417 for the implementation for the different types of error rate that can be computed.</w:t>
        </w:r>
      </w:ins>
    </w:p>
    <w:p w14:paraId="574E9D3C" w14:textId="63B10549" w:rsidR="00206591" w:rsidRPr="00891AC5" w:rsidDel="004D40DD" w:rsidRDefault="006717CA" w:rsidP="00101236">
      <w:pPr>
        <w:pStyle w:val="p1"/>
        <w:jc w:val="both"/>
        <w:rPr>
          <w:del w:id="211" w:author="Amrit" w:date="2018-03-27T20:27:00Z"/>
          <w:rFonts w:ascii="Times New Roman" w:hAnsi="Times New Roman"/>
          <w:color w:val="000000" w:themeColor="text1"/>
          <w:sz w:val="24"/>
          <w:szCs w:val="24"/>
        </w:rPr>
      </w:pPr>
      <w:del w:id="212" w:author="Amrit" w:date="2018-03-27T20:27:00Z">
        <w:r w:rsidRPr="00891AC5" w:rsidDel="004D40DD">
          <w:rPr>
            <w:rFonts w:ascii="Times New Roman" w:hAnsi="Times New Roman"/>
            <w:color w:val="000000" w:themeColor="text1"/>
            <w:sz w:val="24"/>
            <w:szCs w:val="24"/>
            <w:highlight w:val="yellow"/>
          </w:rPr>
          <w:delText xml:space="preserve">I </w:delText>
        </w:r>
        <w:r w:rsidR="00C37456" w:rsidRPr="00891AC5" w:rsidDel="004D40DD">
          <w:rPr>
            <w:rFonts w:ascii="Times New Roman" w:hAnsi="Times New Roman"/>
            <w:color w:val="000000" w:themeColor="text1"/>
            <w:sz w:val="24"/>
            <w:szCs w:val="24"/>
            <w:highlight w:val="yellow"/>
          </w:rPr>
          <w:delText>don’t know what it refers to as I cant find the latest submission, the p number does not correspond, can you expand and just clarify?</w:delText>
        </w:r>
        <w:r w:rsidR="00C37456" w:rsidRPr="00891AC5" w:rsidDel="004D40DD">
          <w:rPr>
            <w:rFonts w:ascii="Times New Roman" w:hAnsi="Times New Roman"/>
            <w:color w:val="000000" w:themeColor="text1"/>
            <w:sz w:val="24"/>
            <w:szCs w:val="24"/>
          </w:rPr>
          <w:delText xml:space="preserve"> We DO NOT have to address all the comments.</w:delText>
        </w:r>
      </w:del>
    </w:p>
    <w:p w14:paraId="7DF2DE29" w14:textId="77777777" w:rsidR="00206591" w:rsidRPr="00891AC5" w:rsidRDefault="00206591" w:rsidP="00101236">
      <w:pPr>
        <w:pStyle w:val="p1"/>
        <w:jc w:val="both"/>
        <w:rPr>
          <w:rFonts w:ascii="Times New Roman" w:hAnsi="Times New Roman"/>
          <w:color w:val="000000" w:themeColor="text1"/>
          <w:sz w:val="24"/>
          <w:szCs w:val="24"/>
        </w:rPr>
      </w:pPr>
    </w:p>
    <w:p w14:paraId="699751DE" w14:textId="1FF91BD4"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13) is the analysis effective by the number of variables. For example if dataset A has several thousand variables</w:t>
      </w:r>
      <w:r w:rsidR="00114716"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and dataset B has less than 50, would this impact the analysis?</w:t>
      </w:r>
    </w:p>
    <w:p w14:paraId="038A6845" w14:textId="0292A303" w:rsidR="00E00F44" w:rsidRDefault="00DC04AC" w:rsidP="00101236">
      <w:pPr>
        <w:pStyle w:val="p1"/>
        <w:jc w:val="both"/>
        <w:rPr>
          <w:ins w:id="213" w:author="Kim-Anh Lê Cao" w:date="2018-04-09T11:15:00Z"/>
          <w:rFonts w:ascii="Times New Roman" w:hAnsi="Times New Roman"/>
          <w:color w:val="000000" w:themeColor="text1"/>
          <w:sz w:val="24"/>
          <w:szCs w:val="24"/>
        </w:rPr>
      </w:pPr>
      <w:commentRangeStart w:id="214"/>
      <w:r w:rsidRPr="00891AC5">
        <w:rPr>
          <w:rFonts w:ascii="Times New Roman" w:hAnsi="Times New Roman"/>
          <w:color w:val="000000" w:themeColor="text1"/>
          <w:sz w:val="24"/>
          <w:szCs w:val="24"/>
        </w:rPr>
        <w:t>T</w:t>
      </w:r>
      <w:r w:rsidR="00771FE7" w:rsidRPr="00891AC5">
        <w:rPr>
          <w:rFonts w:ascii="Times New Roman" w:hAnsi="Times New Roman"/>
          <w:color w:val="000000" w:themeColor="text1"/>
          <w:sz w:val="24"/>
          <w:szCs w:val="24"/>
        </w:rPr>
        <w:t>he difference in the number of variables in</w:t>
      </w:r>
      <w:r w:rsidR="00A173E7" w:rsidRPr="00891AC5">
        <w:rPr>
          <w:rFonts w:ascii="Times New Roman" w:hAnsi="Times New Roman"/>
          <w:color w:val="000000" w:themeColor="text1"/>
          <w:sz w:val="24"/>
          <w:szCs w:val="24"/>
        </w:rPr>
        <w:t xml:space="preserve"> each dataset</w:t>
      </w:r>
      <w:r w:rsidR="00771FE7" w:rsidRPr="00891AC5">
        <w:rPr>
          <w:rFonts w:ascii="Times New Roman" w:hAnsi="Times New Roman"/>
          <w:color w:val="000000" w:themeColor="text1"/>
          <w:sz w:val="24"/>
          <w:szCs w:val="24"/>
        </w:rPr>
        <w:t xml:space="preserve"> </w:t>
      </w:r>
      <w:del w:id="215" w:author="Kim-Anh Lê Cao" w:date="2018-04-09T11:15:00Z">
        <w:r w:rsidR="00771FE7" w:rsidRPr="00891AC5" w:rsidDel="00E00F44">
          <w:rPr>
            <w:rFonts w:ascii="Times New Roman" w:hAnsi="Times New Roman"/>
            <w:color w:val="000000" w:themeColor="text1"/>
            <w:sz w:val="24"/>
            <w:szCs w:val="24"/>
          </w:rPr>
          <w:delText xml:space="preserve">does </w:delText>
        </w:r>
      </w:del>
      <w:ins w:id="216" w:author="Kim-Anh Lê Cao" w:date="2018-04-09T11:15:00Z">
        <w:r w:rsidR="00E00F44">
          <w:rPr>
            <w:rFonts w:ascii="Times New Roman" w:hAnsi="Times New Roman"/>
            <w:color w:val="000000" w:themeColor="text1"/>
            <w:sz w:val="24"/>
            <w:szCs w:val="24"/>
          </w:rPr>
          <w:t>should</w:t>
        </w:r>
        <w:r w:rsidR="00E00F44" w:rsidRPr="00891AC5">
          <w:rPr>
            <w:rFonts w:ascii="Times New Roman" w:hAnsi="Times New Roman"/>
            <w:color w:val="000000" w:themeColor="text1"/>
            <w:sz w:val="24"/>
            <w:szCs w:val="24"/>
          </w:rPr>
          <w:t xml:space="preserve"> </w:t>
        </w:r>
      </w:ins>
      <w:r w:rsidR="00771FE7" w:rsidRPr="00891AC5">
        <w:rPr>
          <w:rFonts w:ascii="Times New Roman" w:hAnsi="Times New Roman"/>
          <w:color w:val="000000" w:themeColor="text1"/>
          <w:sz w:val="24"/>
          <w:szCs w:val="24"/>
        </w:rPr>
        <w:t xml:space="preserve">not impact the analysis as </w:t>
      </w:r>
      <w:r w:rsidRPr="00891AC5">
        <w:rPr>
          <w:rFonts w:ascii="Times New Roman" w:hAnsi="Times New Roman"/>
          <w:color w:val="000000" w:themeColor="text1"/>
          <w:sz w:val="24"/>
          <w:szCs w:val="24"/>
        </w:rPr>
        <w:t>each dataset is summarised by its own set of latent components, so that components across data sets are maximally correlated</w:t>
      </w:r>
      <w:ins w:id="217" w:author="Kim-Anh Lê Cao" w:date="2018-04-09T11:15:00Z">
        <w:r w:rsidR="00E00F44">
          <w:rPr>
            <w:rFonts w:ascii="Times New Roman" w:hAnsi="Times New Roman"/>
            <w:color w:val="000000" w:themeColor="text1"/>
            <w:sz w:val="24"/>
            <w:szCs w:val="24"/>
          </w:rPr>
          <w:t xml:space="preserve">, </w:t>
        </w:r>
      </w:ins>
      <w:ins w:id="218" w:author="Kim-Anh Lê Cao" w:date="2018-04-09T11:16:00Z">
        <w:r w:rsidR="00E00F44">
          <w:rPr>
            <w:rFonts w:ascii="Times New Roman" w:hAnsi="Times New Roman"/>
            <w:color w:val="000000" w:themeColor="text1"/>
            <w:sz w:val="24"/>
            <w:szCs w:val="24"/>
          </w:rPr>
          <w:t>irrespective</w:t>
        </w:r>
      </w:ins>
      <w:ins w:id="219" w:author="Kim-Anh Lê Cao" w:date="2018-04-09T11:15:00Z">
        <w:r w:rsidR="00E00F44">
          <w:rPr>
            <w:rFonts w:ascii="Times New Roman" w:hAnsi="Times New Roman"/>
            <w:color w:val="000000" w:themeColor="text1"/>
            <w:sz w:val="24"/>
            <w:szCs w:val="24"/>
          </w:rPr>
          <w:t xml:space="preserve"> of how many variables there are in each dataset. This makes DIABLO a much more attractive solution than </w:t>
        </w:r>
      </w:ins>
      <w:ins w:id="220" w:author="Kim-Anh Lê Cao" w:date="2018-04-09T11:16:00Z">
        <w:r w:rsidR="00E00F44">
          <w:rPr>
            <w:rFonts w:ascii="Times New Roman" w:hAnsi="Times New Roman"/>
            <w:color w:val="000000" w:themeColor="text1"/>
            <w:sz w:val="24"/>
            <w:szCs w:val="24"/>
          </w:rPr>
          <w:t xml:space="preserve">a concatenation method, where datasets than include a large number of variables tend to be more ‘favoured’ </w:t>
        </w:r>
      </w:ins>
      <w:ins w:id="221" w:author="Kim-Anh Lê Cao" w:date="2018-04-09T11:17:00Z">
        <w:r w:rsidR="00E00F44">
          <w:rPr>
            <w:rFonts w:ascii="Times New Roman" w:hAnsi="Times New Roman"/>
            <w:color w:val="000000" w:themeColor="text1"/>
            <w:sz w:val="24"/>
            <w:szCs w:val="24"/>
          </w:rPr>
          <w:t xml:space="preserve">in the </w:t>
        </w:r>
      </w:ins>
      <w:ins w:id="222" w:author="Kim-Anh Lê Cao" w:date="2018-04-09T11:16:00Z">
        <w:r w:rsidR="00E00F44">
          <w:rPr>
            <w:rFonts w:ascii="Times New Roman" w:hAnsi="Times New Roman"/>
            <w:color w:val="000000" w:themeColor="text1"/>
            <w:sz w:val="24"/>
            <w:szCs w:val="24"/>
          </w:rPr>
          <w:t>molecular</w:t>
        </w:r>
      </w:ins>
      <w:ins w:id="223" w:author="Kim-Anh Lê Cao" w:date="2018-04-09T11:17:00Z">
        <w:r w:rsidR="00E00F44">
          <w:rPr>
            <w:rFonts w:ascii="Times New Roman" w:hAnsi="Times New Roman"/>
            <w:color w:val="000000" w:themeColor="text1"/>
            <w:sz w:val="24"/>
            <w:szCs w:val="24"/>
          </w:rPr>
          <w:t xml:space="preserve"> signature compared to smaller data sets.</w:t>
        </w:r>
      </w:ins>
    </w:p>
    <w:p w14:paraId="6941C327" w14:textId="0D48954F" w:rsidR="00206591" w:rsidRPr="00891AC5" w:rsidDel="00E00F44" w:rsidRDefault="00DC04AC" w:rsidP="00101236">
      <w:pPr>
        <w:pStyle w:val="p1"/>
        <w:jc w:val="both"/>
        <w:rPr>
          <w:del w:id="224" w:author="Kim-Anh Lê Cao" w:date="2018-04-09T11:17:00Z"/>
          <w:rFonts w:ascii="Times New Roman" w:hAnsi="Times New Roman"/>
          <w:color w:val="000000" w:themeColor="text1"/>
          <w:sz w:val="24"/>
          <w:szCs w:val="24"/>
        </w:rPr>
      </w:pPr>
      <w:del w:id="225" w:author="Kim-Anh Lê Cao" w:date="2018-04-09T11:17:00Z">
        <w:r w:rsidRPr="00891AC5" w:rsidDel="00E00F44">
          <w:rPr>
            <w:rFonts w:ascii="Times New Roman" w:hAnsi="Times New Roman"/>
            <w:color w:val="000000" w:themeColor="text1"/>
            <w:sz w:val="24"/>
            <w:szCs w:val="24"/>
          </w:rPr>
          <w:delText>. In addition, like in any PLS-based method, each variable is centered and scaled by default in the algorithm.</w:delText>
        </w:r>
        <w:commentRangeEnd w:id="214"/>
        <w:r w:rsidR="00B860C4" w:rsidDel="00E00F44">
          <w:rPr>
            <w:rStyle w:val="CommentReference"/>
            <w:rFonts w:asciiTheme="minorHAnsi" w:hAnsiTheme="minorHAnsi" w:cstheme="minorBidi"/>
            <w:color w:val="auto"/>
            <w:lang w:val="en-US" w:eastAsia="en-US"/>
          </w:rPr>
          <w:commentReference w:id="214"/>
        </w:r>
      </w:del>
    </w:p>
    <w:p w14:paraId="1AE89D8A" w14:textId="77777777" w:rsidR="00206591" w:rsidRPr="00891AC5" w:rsidRDefault="00206591" w:rsidP="00101236">
      <w:pPr>
        <w:pStyle w:val="p1"/>
        <w:jc w:val="both"/>
        <w:rPr>
          <w:rFonts w:ascii="Times New Roman" w:hAnsi="Times New Roman"/>
          <w:color w:val="000000" w:themeColor="text1"/>
          <w:sz w:val="24"/>
          <w:szCs w:val="24"/>
        </w:rPr>
      </w:pPr>
    </w:p>
    <w:p w14:paraId="2006650D" w14:textId="32AD50B5"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14) p25, The de-duplication effort in GSEA is important and should be </w:t>
      </w:r>
      <w:r w:rsidR="00D50911" w:rsidRPr="00891AC5">
        <w:rPr>
          <w:rFonts w:ascii="Times New Roman" w:hAnsi="Times New Roman"/>
          <w:i/>
          <w:color w:val="808080" w:themeColor="background1" w:themeShade="80"/>
          <w:sz w:val="24"/>
          <w:szCs w:val="24"/>
        </w:rPr>
        <w:t>clear to users,</w:t>
      </w:r>
      <w:r w:rsidRPr="00891AC5">
        <w:rPr>
          <w:rFonts w:ascii="Times New Roman" w:hAnsi="Times New Roman"/>
          <w:i/>
          <w:color w:val="808080" w:themeColor="background1" w:themeShade="80"/>
          <w:sz w:val="24"/>
          <w:szCs w:val="24"/>
        </w:rPr>
        <w:t xml:space="preserve"> </w:t>
      </w:r>
      <w:commentRangeStart w:id="226"/>
      <w:commentRangeStart w:id="227"/>
      <w:r w:rsidRPr="00891AC5">
        <w:rPr>
          <w:rFonts w:ascii="Times New Roman" w:hAnsi="Times New Roman"/>
          <w:i/>
          <w:color w:val="808080" w:themeColor="background1" w:themeShade="80"/>
          <w:sz w:val="24"/>
          <w:szCs w:val="24"/>
        </w:rPr>
        <w:t>If a more stringent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assignment were used, </w:t>
      </w:r>
      <w:commentRangeEnd w:id="226"/>
      <w:r w:rsidR="00DC04AC" w:rsidRPr="00891AC5">
        <w:rPr>
          <w:rStyle w:val="CommentReference"/>
          <w:rFonts w:ascii="Times New Roman" w:hAnsi="Times New Roman"/>
          <w:color w:val="auto"/>
          <w:sz w:val="24"/>
          <w:szCs w:val="24"/>
          <w:lang w:val="en-US" w:eastAsia="en-US"/>
        </w:rPr>
        <w:commentReference w:id="226"/>
      </w:r>
      <w:commentRangeEnd w:id="227"/>
      <w:r w:rsidR="00624BAF">
        <w:rPr>
          <w:rStyle w:val="CommentReference"/>
          <w:rFonts w:asciiTheme="minorHAnsi" w:hAnsiTheme="minorHAnsi" w:cstheme="minorBidi"/>
          <w:color w:val="auto"/>
          <w:lang w:val="en-US" w:eastAsia="en-US"/>
        </w:rPr>
        <w:commentReference w:id="227"/>
      </w:r>
      <w:r w:rsidRPr="00891AC5">
        <w:rPr>
          <w:rFonts w:ascii="Times New Roman" w:hAnsi="Times New Roman"/>
          <w:i/>
          <w:color w:val="808080" w:themeColor="background1" w:themeShade="80"/>
          <w:sz w:val="24"/>
          <w:szCs w:val="24"/>
        </w:rPr>
        <w:t>would this impact results?</w:t>
      </w:r>
    </w:p>
    <w:p w14:paraId="68F07FF6" w14:textId="2B825C7F" w:rsidR="00206591" w:rsidRPr="00891AC5" w:rsidRDefault="00A97079"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GSEA is impacted by the number of features that are input into the analysis and the types of gene sets that are used to determine biological enrichment. </w:t>
      </w:r>
      <w:r w:rsidR="002129C0" w:rsidRPr="00891AC5">
        <w:rPr>
          <w:rFonts w:ascii="Times New Roman" w:hAnsi="Times New Roman"/>
          <w:color w:val="000000" w:themeColor="text1"/>
          <w:sz w:val="24"/>
          <w:szCs w:val="24"/>
        </w:rPr>
        <w:t xml:space="preserve">In the revised manuscript we include a </w:t>
      </w:r>
      <w:r w:rsidR="00197853" w:rsidRPr="00891AC5">
        <w:rPr>
          <w:rFonts w:ascii="Times New Roman" w:hAnsi="Times New Roman"/>
          <w:color w:val="000000" w:themeColor="text1"/>
          <w:sz w:val="24"/>
          <w:szCs w:val="24"/>
        </w:rPr>
        <w:t>benchmarking experiment</w:t>
      </w:r>
      <w:r w:rsidR="002129C0" w:rsidRPr="00891AC5">
        <w:rPr>
          <w:rFonts w:ascii="Times New Roman" w:hAnsi="Times New Roman"/>
          <w:color w:val="000000" w:themeColor="text1"/>
          <w:sz w:val="24"/>
          <w:szCs w:val="24"/>
        </w:rPr>
        <w:t xml:space="preserve"> where</w:t>
      </w:r>
      <w:r w:rsidR="00197853" w:rsidRPr="00891AC5">
        <w:rPr>
          <w:rFonts w:ascii="Times New Roman" w:hAnsi="Times New Roman"/>
          <w:color w:val="000000" w:themeColor="text1"/>
          <w:sz w:val="24"/>
          <w:szCs w:val="24"/>
        </w:rPr>
        <w:t xml:space="preserve"> we </w:t>
      </w:r>
      <w:r w:rsidR="00853DB7" w:rsidRPr="00891AC5">
        <w:rPr>
          <w:rFonts w:ascii="Times New Roman" w:hAnsi="Times New Roman"/>
          <w:color w:val="000000" w:themeColor="text1"/>
          <w:sz w:val="24"/>
          <w:szCs w:val="24"/>
        </w:rPr>
        <w:t>constructed</w:t>
      </w:r>
      <w:r w:rsidR="00197853" w:rsidRPr="00891AC5">
        <w:rPr>
          <w:rFonts w:ascii="Times New Roman" w:hAnsi="Times New Roman"/>
          <w:color w:val="000000" w:themeColor="text1"/>
          <w:sz w:val="24"/>
          <w:szCs w:val="24"/>
        </w:rPr>
        <w:t xml:space="preserve"> multi-omic biomarker panels of equivalent number of features</w:t>
      </w:r>
      <w:r w:rsidR="00DC04AC" w:rsidRPr="00891AC5">
        <w:rPr>
          <w:rFonts w:ascii="Times New Roman" w:hAnsi="Times New Roman"/>
          <w:color w:val="000000" w:themeColor="text1"/>
          <w:sz w:val="24"/>
          <w:szCs w:val="24"/>
        </w:rPr>
        <w:t xml:space="preserve"> with</w:t>
      </w:r>
      <w:r w:rsidR="002129C0" w:rsidRPr="00891AC5">
        <w:rPr>
          <w:rFonts w:ascii="Times New Roman" w:hAnsi="Times New Roman"/>
          <w:color w:val="000000" w:themeColor="text1"/>
          <w:sz w:val="24"/>
          <w:szCs w:val="24"/>
        </w:rPr>
        <w:t xml:space="preserve"> a total of 180 features. Further we tested 10 different gene set databases, from Molecular signature database</w:t>
      </w:r>
      <w:r w:rsidR="00F1556A" w:rsidRPr="00891AC5">
        <w:rPr>
          <w:rFonts w:ascii="Times New Roman" w:hAnsi="Times New Roman"/>
          <w:color w:val="000000" w:themeColor="text1"/>
          <w:sz w:val="24"/>
          <w:szCs w:val="24"/>
        </w:rPr>
        <w:fldChar w:fldCharType="begin"/>
      </w:r>
      <w:r w:rsidR="00F1556A" w:rsidRPr="00891AC5">
        <w:rPr>
          <w:rFonts w:ascii="Times New Roman" w:hAnsi="Times New Roman"/>
          <w:color w:val="000000" w:themeColor="text1"/>
          <w:sz w:val="24"/>
          <w:szCs w:val="24"/>
        </w:rPr>
        <w:instrText xml:space="preserve"> ADDIN ZOTERO_ITEM CSL_CITATION {"citationID":"a1vkf951is1","properties":{"formattedCitation":"[12]","plainCitation":"[12]","noteIndex":0},"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F1556A" w:rsidRPr="00891AC5">
        <w:rPr>
          <w:rFonts w:ascii="Times New Roman" w:hAnsi="Times New Roman"/>
          <w:color w:val="000000" w:themeColor="text1"/>
          <w:sz w:val="24"/>
          <w:szCs w:val="24"/>
        </w:rPr>
        <w:fldChar w:fldCharType="separate"/>
      </w:r>
      <w:r w:rsidR="00F1556A" w:rsidRPr="00891AC5">
        <w:rPr>
          <w:rFonts w:ascii="Times New Roman" w:hAnsi="Times New Roman"/>
          <w:noProof/>
          <w:color w:val="000000" w:themeColor="text1"/>
          <w:sz w:val="24"/>
          <w:szCs w:val="24"/>
        </w:rPr>
        <w:t>[12]</w:t>
      </w:r>
      <w:r w:rsidR="00F1556A" w:rsidRPr="00891AC5">
        <w:rPr>
          <w:rFonts w:ascii="Times New Roman" w:hAnsi="Times New Roman"/>
          <w:color w:val="000000" w:themeColor="text1"/>
          <w:sz w:val="24"/>
          <w:szCs w:val="24"/>
        </w:rPr>
        <w:fldChar w:fldCharType="end"/>
      </w:r>
      <w:r w:rsidR="002129C0" w:rsidRPr="00891AC5">
        <w:rPr>
          <w:rFonts w:ascii="Times New Roman" w:hAnsi="Times New Roman"/>
          <w:color w:val="000000" w:themeColor="text1"/>
          <w:sz w:val="24"/>
          <w:szCs w:val="24"/>
        </w:rPr>
        <w:t>, blood transcriptional modules</w:t>
      </w:r>
      <w:r w:rsidR="00F1556A" w:rsidRPr="00891AC5">
        <w:rPr>
          <w:rFonts w:ascii="Times New Roman" w:hAnsi="Times New Roman"/>
          <w:color w:val="000000" w:themeColor="text1"/>
          <w:sz w:val="24"/>
          <w:szCs w:val="24"/>
        </w:rPr>
        <w:fldChar w:fldCharType="begin"/>
      </w:r>
      <w:r w:rsidR="00F1556A" w:rsidRPr="00891AC5">
        <w:rPr>
          <w:rFonts w:ascii="Times New Roman" w:hAnsi="Times New Roman"/>
          <w:color w:val="000000" w:themeColor="text1"/>
          <w:sz w:val="24"/>
          <w:szCs w:val="24"/>
        </w:rPr>
        <w:instrText xml:space="preserve"> ADDIN ZOTERO_ITEM CSL_CITATION {"citationID":"a21a8kdl9df","properties":{"formattedCitation":"[13]","plainCitation":"[13]","noteIndex":0},"citationItems":[{"id":933,"uris":["http://zotero.org/users/2545847/items/G9AJKB5R"],"uri":["http://zotero.org/users/2545847/items/G9AJKB5R"],"itemData":{"id":933,"type":"article-journal","title":"Democratizing systems immunology with modular transcriptional repertoire analyses","container-title":"Nature Reviews Immunology","page":"271-280","volume":"14","issue":"4","source":"CrossRef","URL":"http://www.nature.com/doifinder/10.1038/nri3642","DOI":"10.1038/nri3642","ISSN":"1474-1733, 1474-1741","author":[{"family":"Chaussabel","given":"Damien"},{"family":"Baldwin","given":"Nicole"}],"issued":{"date-parts":[["2014",3,25]]},"accessed":{"date-parts":[["2016",7,22]]}}}],"schema":"https://github.com/citation-style-language/schema/raw/master/csl-citation.json"} </w:instrText>
      </w:r>
      <w:r w:rsidR="00F1556A" w:rsidRPr="00891AC5">
        <w:rPr>
          <w:rFonts w:ascii="Times New Roman" w:hAnsi="Times New Roman"/>
          <w:color w:val="000000" w:themeColor="text1"/>
          <w:sz w:val="24"/>
          <w:szCs w:val="24"/>
        </w:rPr>
        <w:fldChar w:fldCharType="separate"/>
      </w:r>
      <w:r w:rsidR="00F1556A" w:rsidRPr="00891AC5">
        <w:rPr>
          <w:rFonts w:ascii="Times New Roman" w:hAnsi="Times New Roman"/>
          <w:noProof/>
          <w:color w:val="000000" w:themeColor="text1"/>
          <w:sz w:val="24"/>
          <w:szCs w:val="24"/>
        </w:rPr>
        <w:t>[13]</w:t>
      </w:r>
      <w:r w:rsidR="00F1556A" w:rsidRPr="00891AC5">
        <w:rPr>
          <w:rFonts w:ascii="Times New Roman" w:hAnsi="Times New Roman"/>
          <w:color w:val="000000" w:themeColor="text1"/>
          <w:sz w:val="24"/>
          <w:szCs w:val="24"/>
        </w:rPr>
        <w:fldChar w:fldCharType="end"/>
      </w:r>
      <w:r w:rsidR="002129C0" w:rsidRPr="00891AC5">
        <w:rPr>
          <w:rFonts w:ascii="Times New Roman" w:hAnsi="Times New Roman"/>
          <w:color w:val="000000" w:themeColor="text1"/>
          <w:sz w:val="24"/>
          <w:szCs w:val="24"/>
        </w:rPr>
        <w:t xml:space="preserve"> and cell-specific expression from Beni</w:t>
      </w:r>
      <w:r w:rsidR="00CF5962" w:rsidRPr="00891AC5">
        <w:rPr>
          <w:rFonts w:ascii="Times New Roman" w:hAnsi="Times New Roman"/>
          <w:color w:val="000000" w:themeColor="text1"/>
          <w:sz w:val="24"/>
          <w:szCs w:val="24"/>
        </w:rPr>
        <w:t xml:space="preserve">ta </w:t>
      </w:r>
      <w:r w:rsidR="00CF5962" w:rsidRPr="00891AC5">
        <w:rPr>
          <w:rFonts w:ascii="Times New Roman" w:hAnsi="Times New Roman"/>
          <w:i/>
          <w:color w:val="000000" w:themeColor="text1"/>
          <w:sz w:val="24"/>
          <w:szCs w:val="24"/>
        </w:rPr>
        <w:t>et al</w:t>
      </w:r>
      <w:r w:rsidR="00CF5962" w:rsidRPr="00891AC5">
        <w:rPr>
          <w:rFonts w:ascii="Times New Roman" w:hAnsi="Times New Roman"/>
          <w:color w:val="000000" w:themeColor="text1"/>
          <w:sz w:val="24"/>
          <w:szCs w:val="24"/>
        </w:rPr>
        <w:t>.</w:t>
      </w:r>
      <w:r w:rsidR="00F1556A" w:rsidRPr="00891AC5">
        <w:rPr>
          <w:rFonts w:ascii="Times New Roman" w:hAnsi="Times New Roman"/>
          <w:color w:val="000000" w:themeColor="text1"/>
          <w:sz w:val="24"/>
          <w:szCs w:val="24"/>
        </w:rPr>
        <w:t xml:space="preserve"> </w:t>
      </w:r>
      <w:r w:rsidR="00F1556A" w:rsidRPr="00891AC5">
        <w:rPr>
          <w:rFonts w:ascii="Times New Roman" w:hAnsi="Times New Roman"/>
          <w:color w:val="000000" w:themeColor="text1"/>
          <w:sz w:val="24"/>
          <w:szCs w:val="24"/>
        </w:rPr>
        <w:fldChar w:fldCharType="begin"/>
      </w:r>
      <w:r w:rsidR="00F1556A" w:rsidRPr="00891AC5">
        <w:rPr>
          <w:rFonts w:ascii="Times New Roman" w:hAnsi="Times New Roman"/>
          <w:color w:val="000000" w:themeColor="text1"/>
          <w:sz w:val="24"/>
          <w:szCs w:val="24"/>
        </w:rPr>
        <w:instrText xml:space="preserve"> ADDIN ZOTERO_ITEM CSL_CITATION {"citationID":"a2anhnolvun","properties":{"formattedCitation":"[14]","plainCitation":"[14]","noteIndex":0},"citationItems":[{"id":1771,"uris":["http://zotero.org/users/2545847/items/U6HVKIMG"],"uri":["http://zotero.org/users/2545847/items/U6HVKIMG"],"itemData":{"id":1771,"type":"article-journal","title":"Gene enrichment profiles reveal T-cell development, differentiation, and lineage-specific transcription factors including ZBTB25 as a novel NF-AT repressor","container-title":"Blood","page":"5376-5384","volume":"115","issue":"26","source":"CrossRef","URL":"http://www.bloodjournal.org/cgi/doi/10.1182/blood-2010-01-263855","DOI":"10.1182/blood-2010-01-263855","ISSN":"0006-4971, 1528-0020","language":"en","author":[{"family":"Benita","given":"Y."},{"family":"Cao","given":"Z."},{"family":"Giallourakis","given":"C."},{"family":"Li","given":"C."},{"family":"Gardet","given":"A."},{"family":"Xavier","given":"R. J."}],"issued":{"date-parts":[["2010",7,1]]},"accessed":{"date-parts":[["2018",3,5]]}}}],"schema":"https://github.com/citation-style-language/schema/raw/master/csl-citation.json"} </w:instrText>
      </w:r>
      <w:r w:rsidR="00F1556A" w:rsidRPr="00891AC5">
        <w:rPr>
          <w:rFonts w:ascii="Times New Roman" w:hAnsi="Times New Roman"/>
          <w:color w:val="000000" w:themeColor="text1"/>
          <w:sz w:val="24"/>
          <w:szCs w:val="24"/>
        </w:rPr>
        <w:fldChar w:fldCharType="separate"/>
      </w:r>
      <w:r w:rsidR="00F1556A" w:rsidRPr="00891AC5">
        <w:rPr>
          <w:rFonts w:ascii="Times New Roman" w:hAnsi="Times New Roman"/>
          <w:noProof/>
          <w:color w:val="000000" w:themeColor="text1"/>
          <w:sz w:val="24"/>
          <w:szCs w:val="24"/>
        </w:rPr>
        <w:t>[14]</w:t>
      </w:r>
      <w:r w:rsidR="00F1556A" w:rsidRPr="00891AC5">
        <w:rPr>
          <w:rFonts w:ascii="Times New Roman" w:hAnsi="Times New Roman"/>
          <w:color w:val="000000" w:themeColor="text1"/>
          <w:sz w:val="24"/>
          <w:szCs w:val="24"/>
        </w:rPr>
        <w:fldChar w:fldCharType="end"/>
      </w:r>
      <w:r w:rsidR="008800F2" w:rsidRPr="00891AC5">
        <w:rPr>
          <w:rFonts w:ascii="Times New Roman" w:hAnsi="Times New Roman"/>
          <w:color w:val="000000" w:themeColor="text1"/>
          <w:sz w:val="24"/>
          <w:szCs w:val="24"/>
        </w:rPr>
        <w:t>.</w:t>
      </w:r>
    </w:p>
    <w:p w14:paraId="6D69EF7C" w14:textId="77777777" w:rsidR="00206591" w:rsidRPr="00891AC5" w:rsidRDefault="00206591" w:rsidP="00101236">
      <w:pPr>
        <w:pStyle w:val="p1"/>
        <w:jc w:val="both"/>
        <w:rPr>
          <w:rFonts w:ascii="Times New Roman" w:hAnsi="Times New Roman"/>
          <w:color w:val="000000" w:themeColor="text1"/>
          <w:sz w:val="24"/>
          <w:szCs w:val="24"/>
        </w:rPr>
      </w:pPr>
    </w:p>
    <w:p w14:paraId="53376959" w14:textId="3DFE0E8A"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15) p 27.  Data Processing. Were  3,073 BRCA clinical variables used in this study?  The PAM50 assignments for</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tumors (obtained from TCGA staff) should be made available together with the filtered TCGA data, such that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others can reproduce this work.</w:t>
      </w:r>
    </w:p>
    <w:p w14:paraId="14155033" w14:textId="684CDBC1" w:rsidR="00206591" w:rsidRPr="00891AC5" w:rsidRDefault="00951E08" w:rsidP="00101236">
      <w:pPr>
        <w:spacing w:after="0" w:line="240" w:lineRule="auto"/>
        <w:jc w:val="both"/>
        <w:rPr>
          <w:rFonts w:ascii="Times New Roman" w:hAnsi="Times New Roman" w:cs="Times New Roman"/>
          <w:color w:val="000000" w:themeColor="text1"/>
          <w:sz w:val="24"/>
          <w:szCs w:val="24"/>
          <w:lang w:val="en-CA"/>
        </w:rPr>
      </w:pPr>
      <w:r w:rsidRPr="00891AC5">
        <w:rPr>
          <w:rFonts w:ascii="Times New Roman" w:hAnsi="Times New Roman" w:cs="Times New Roman"/>
          <w:color w:val="000000" w:themeColor="text1"/>
          <w:sz w:val="24"/>
          <w:szCs w:val="24"/>
          <w:lang w:val="en-CA"/>
        </w:rPr>
        <w:t>The 3,073 variables listed describe</w:t>
      </w:r>
      <w:r w:rsidR="008800F2" w:rsidRPr="00891AC5">
        <w:rPr>
          <w:rFonts w:ascii="Times New Roman" w:hAnsi="Times New Roman" w:cs="Times New Roman"/>
          <w:color w:val="000000" w:themeColor="text1"/>
          <w:sz w:val="24"/>
          <w:szCs w:val="24"/>
          <w:lang w:val="en-CA"/>
        </w:rPr>
        <w:t xml:space="preserve"> the data that were obtained from TGCA. From the clinical data, only the PAM50 labels and sample-type variables were used. </w:t>
      </w:r>
      <w:r w:rsidRPr="00891AC5">
        <w:rPr>
          <w:rFonts w:ascii="Times New Roman" w:hAnsi="Times New Roman" w:cs="Times New Roman"/>
          <w:color w:val="000000" w:themeColor="text1"/>
          <w:sz w:val="24"/>
          <w:szCs w:val="24"/>
          <w:lang w:val="en-CA"/>
        </w:rPr>
        <w:t xml:space="preserve">The complete code and data files can be found with the github repository (https://github.com/singha53). </w:t>
      </w:r>
    </w:p>
    <w:p w14:paraId="10B27A97" w14:textId="77777777" w:rsidR="00206591" w:rsidRPr="00891AC5" w:rsidRDefault="00206591" w:rsidP="00101236">
      <w:pPr>
        <w:spacing w:after="0" w:line="240" w:lineRule="auto"/>
        <w:jc w:val="both"/>
        <w:rPr>
          <w:rFonts w:ascii="Times New Roman" w:hAnsi="Times New Roman" w:cs="Times New Roman"/>
          <w:color w:val="000000" w:themeColor="text1"/>
          <w:sz w:val="24"/>
          <w:szCs w:val="24"/>
          <w:lang w:val="en-CA"/>
        </w:rPr>
      </w:pPr>
    </w:p>
    <w:p w14:paraId="7250B734" w14:textId="5680955B"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16) p28. Terms in the Voom equation are not fully defined.  Filtering removed "genes with counts less than</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0".  Does this mean the sum of the gene across all tumors was zero, or that any gene which has a zero tumor in</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any 1 tumor was excluded?</w:t>
      </w:r>
    </w:p>
    <w:p w14:paraId="26EBC93E" w14:textId="411073B2" w:rsidR="00C5136F" w:rsidRPr="00891AC5" w:rsidRDefault="00C5136F" w:rsidP="00101236">
      <w:pPr>
        <w:spacing w:after="0" w:line="240" w:lineRule="auto"/>
        <w:jc w:val="both"/>
        <w:outlineLvl w:val="0"/>
        <w:rPr>
          <w:rFonts w:ascii="Times New Roman" w:hAnsi="Times New Roman" w:cs="Times New Roman"/>
          <w:b/>
          <w:color w:val="000000"/>
          <w:sz w:val="24"/>
          <w:szCs w:val="24"/>
        </w:rPr>
      </w:pPr>
      <w:r w:rsidRPr="00891AC5">
        <w:rPr>
          <w:rFonts w:ascii="Times New Roman" w:hAnsi="Times New Roman" w:cs="Times New Roman"/>
          <w:color w:val="000000" w:themeColor="text1"/>
          <w:sz w:val="24"/>
          <w:szCs w:val="24"/>
        </w:rPr>
        <w:t xml:space="preserve">We have clarified </w:t>
      </w:r>
      <w:r w:rsidR="008E4D9E" w:rsidRPr="00891AC5">
        <w:rPr>
          <w:rFonts w:ascii="Times New Roman" w:hAnsi="Times New Roman" w:cs="Times New Roman"/>
          <w:color w:val="000000" w:themeColor="text1"/>
          <w:sz w:val="24"/>
          <w:szCs w:val="24"/>
        </w:rPr>
        <w:t>th</w:t>
      </w:r>
      <w:r w:rsidR="008E4D9E">
        <w:rPr>
          <w:rFonts w:ascii="Times New Roman" w:hAnsi="Times New Roman" w:cs="Times New Roman"/>
          <w:color w:val="000000" w:themeColor="text1"/>
          <w:sz w:val="24"/>
          <w:szCs w:val="24"/>
        </w:rPr>
        <w:t>e</w:t>
      </w:r>
      <w:r w:rsidR="008E4D9E" w:rsidRPr="00891AC5">
        <w:rPr>
          <w:rFonts w:ascii="Times New Roman" w:hAnsi="Times New Roman" w:cs="Times New Roman"/>
          <w:color w:val="000000" w:themeColor="text1"/>
          <w:sz w:val="24"/>
          <w:szCs w:val="24"/>
        </w:rPr>
        <w:t xml:space="preserve"> </w:t>
      </w:r>
      <w:r w:rsidRPr="00891AC5">
        <w:rPr>
          <w:rFonts w:ascii="Times New Roman" w:hAnsi="Times New Roman" w:cs="Times New Roman"/>
          <w:color w:val="000000" w:themeColor="text1"/>
          <w:sz w:val="24"/>
          <w:szCs w:val="24"/>
        </w:rPr>
        <w:t>following in the revised manuscript (</w:t>
      </w:r>
      <w:r w:rsidRPr="00891AC5">
        <w:rPr>
          <w:rFonts w:ascii="Times New Roman" w:hAnsi="Times New Roman" w:cs="Times New Roman"/>
          <w:b/>
          <w:color w:val="000000" w:themeColor="text1"/>
          <w:sz w:val="24"/>
          <w:szCs w:val="24"/>
        </w:rPr>
        <w:t>see Supplementary Data file</w:t>
      </w:r>
      <w:r w:rsidRPr="00891AC5">
        <w:rPr>
          <w:rFonts w:ascii="Times New Roman" w:hAnsi="Times New Roman" w:cs="Times New Roman"/>
          <w:color w:val="000000" w:themeColor="text1"/>
          <w:sz w:val="24"/>
          <w:szCs w:val="24"/>
        </w:rPr>
        <w:t xml:space="preserve">). </w:t>
      </w:r>
      <w:r w:rsidRPr="00891AC5">
        <w:rPr>
          <w:rFonts w:ascii="Times New Roman" w:hAnsi="Times New Roman" w:cs="Times New Roman"/>
          <w:color w:val="000000"/>
          <w:sz w:val="24"/>
          <w:szCs w:val="24"/>
        </w:rPr>
        <w:t xml:space="preserve">The count data for the mRNA dataset, </w:t>
      </w:r>
      <w:r w:rsidRPr="008E4D9E">
        <w:rPr>
          <w:rFonts w:ascii="Times New Roman" w:hAnsi="Times New Roman" w:cs="Times New Roman"/>
          <w:i/>
          <w:color w:val="000000"/>
          <w:sz w:val="24"/>
          <w:szCs w:val="24"/>
        </w:rPr>
        <w:t>X</w:t>
      </w:r>
      <w:r w:rsidRPr="008E4D9E">
        <w:rPr>
          <w:rFonts w:ascii="Times New Roman" w:hAnsi="Times New Roman" w:cs="Times New Roman"/>
          <w:i/>
          <w:color w:val="000000"/>
          <w:sz w:val="24"/>
          <w:szCs w:val="24"/>
          <w:vertAlign w:val="subscript"/>
        </w:rPr>
        <w:t>counts</w:t>
      </w:r>
      <w:r w:rsidRPr="00891AC5">
        <w:rPr>
          <w:rFonts w:ascii="Times New Roman" w:hAnsi="Times New Roman" w:cs="Times New Roman"/>
          <w:color w:val="000000"/>
          <w:sz w:val="24"/>
          <w:szCs w:val="24"/>
        </w:rPr>
        <w:t xml:space="preserve"> was normalized to log2-counts per million (logCPM), </w:t>
      </w:r>
      <w:r w:rsidRPr="008E4D9E">
        <w:rPr>
          <w:rFonts w:ascii="Times New Roman" w:hAnsi="Times New Roman" w:cs="Times New Roman"/>
          <w:i/>
          <w:color w:val="000000"/>
          <w:sz w:val="24"/>
          <w:szCs w:val="24"/>
        </w:rPr>
        <w:t>X</w:t>
      </w:r>
      <w:r w:rsidRPr="008E4D9E">
        <w:rPr>
          <w:rFonts w:ascii="Times New Roman" w:hAnsi="Times New Roman" w:cs="Times New Roman"/>
          <w:i/>
          <w:color w:val="000000"/>
          <w:sz w:val="24"/>
          <w:szCs w:val="24"/>
          <w:vertAlign w:val="subscript"/>
        </w:rPr>
        <w:t>norm</w:t>
      </w:r>
      <w:r w:rsidRPr="00891AC5">
        <w:rPr>
          <w:rFonts w:ascii="Times New Roman" w:hAnsi="Times New Roman" w:cs="Times New Roman"/>
          <w:color w:val="000000"/>
          <w:sz w:val="24"/>
          <w:szCs w:val="24"/>
        </w:rPr>
        <w:t xml:space="preserve">, similar to limma voom </w:t>
      </w:r>
      <w:r w:rsidRPr="00891AC5">
        <w:rPr>
          <w:rFonts w:ascii="Times New Roman" w:hAnsi="Times New Roman" w:cs="Times New Roman"/>
          <w:color w:val="000000"/>
          <w:sz w:val="24"/>
          <w:szCs w:val="24"/>
        </w:rPr>
        <w:fldChar w:fldCharType="begin"/>
      </w:r>
      <w:r w:rsidR="00B378D8" w:rsidRPr="00891AC5">
        <w:rPr>
          <w:rFonts w:ascii="Times New Roman" w:hAnsi="Times New Roman" w:cs="Times New Roman"/>
          <w:color w:val="000000"/>
          <w:sz w:val="24"/>
          <w:szCs w:val="24"/>
        </w:rPr>
        <w:instrText xml:space="preserve"> ADDIN ZOTERO_ITEM CSL_CITATION {"citationID":"11ktf7misl","properties":{"formattedCitation":"[15]","plainCitation":"[15]","noteIndex":0},"citationItems":[{"id":260,"uris":["http://zotero.org/users/2545847/items/PVHT9WX4"],"uri":["http://zotero.org/users/2545847/items/PVHT9WX4"],"itemData":{"id":260,"type":"article-journal","title":"Voom: precision weights unlock linear model analysis tools for RNA-seq read counts","container-title":"Genome Biol","page":"R29","volume":"15","issue":"2","source":"Google Scholar","URL":"http://www.biomedcentral.com/content/pdf/gb-2014-15-2-r29.pdf","shortTitle":"Voom","author":[{"family":"Law","given":"Charity W."},{"family":"Chen","given":"Yunshun"},{"family":"Shi","given":"Wei"},{"family":"Smyth","given":"Gordon K."}],"issued":{"date-parts":[["2014"]]},"accessed":{"date-parts":[["2016",3,2]]}}}],"schema":"https://github.com/citation-style-language/schema/raw/master/csl-citation.json"} </w:instrText>
      </w:r>
      <w:r w:rsidRPr="00891AC5">
        <w:rPr>
          <w:rFonts w:ascii="Times New Roman" w:hAnsi="Times New Roman" w:cs="Times New Roman"/>
          <w:color w:val="000000"/>
          <w:sz w:val="24"/>
          <w:szCs w:val="24"/>
        </w:rPr>
        <w:fldChar w:fldCharType="separate"/>
      </w:r>
      <w:r w:rsidR="00B378D8" w:rsidRPr="00891AC5">
        <w:rPr>
          <w:rFonts w:ascii="Times New Roman" w:eastAsia="Times New Roman" w:hAnsi="Times New Roman" w:cs="Times New Roman"/>
          <w:color w:val="000000"/>
          <w:sz w:val="24"/>
          <w:szCs w:val="24"/>
        </w:rPr>
        <w:t>[15]</w:t>
      </w:r>
      <w:r w:rsidRPr="00891AC5">
        <w:rPr>
          <w:rFonts w:ascii="Times New Roman" w:hAnsi="Times New Roman" w:cs="Times New Roman"/>
          <w:color w:val="000000"/>
          <w:sz w:val="24"/>
          <w:szCs w:val="24"/>
        </w:rPr>
        <w:fldChar w:fldCharType="end"/>
      </w:r>
      <w:r w:rsidRPr="00891AC5">
        <w:rPr>
          <w:rFonts w:ascii="Times New Roman" w:hAnsi="Times New Roman" w:cs="Times New Roman"/>
          <w:color w:val="000000"/>
          <w:sz w:val="24"/>
          <w:szCs w:val="24"/>
        </w:rPr>
        <w:t>:</w:t>
      </w:r>
    </w:p>
    <w:p w14:paraId="3E94270A" w14:textId="77777777" w:rsidR="00C5136F" w:rsidRPr="00891AC5" w:rsidRDefault="00C5136F" w:rsidP="00101236">
      <w:pPr>
        <w:spacing w:after="0" w:line="240" w:lineRule="auto"/>
        <w:jc w:val="both"/>
        <w:rPr>
          <w:rFonts w:ascii="Times New Roman" w:hAnsi="Times New Roman" w:cs="Times New Roman"/>
          <w:color w:val="000000"/>
          <w:sz w:val="24"/>
          <w:szCs w:val="24"/>
        </w:rPr>
      </w:pPr>
      <w:r w:rsidRPr="00891AC5">
        <w:rPr>
          <w:rFonts w:ascii="Times New Roman" w:hAnsi="Times New Roman" w:cs="Times New Roman"/>
          <w:i/>
          <w:noProof/>
          <w:color w:val="000000"/>
          <w:sz w:val="24"/>
          <w:szCs w:val="24"/>
          <w:lang w:val="en-GB" w:eastAsia="en-GB"/>
        </w:rPr>
        <w:drawing>
          <wp:inline distT="0" distB="0" distL="0" distR="0" wp14:anchorId="2D8EDD49" wp14:editId="5CCBFC21">
            <wp:extent cx="1993900" cy="546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3900" cy="546100"/>
                    </a:xfrm>
                    <a:prstGeom prst="rect">
                      <a:avLst/>
                    </a:prstGeom>
                  </pic:spPr>
                </pic:pic>
              </a:graphicData>
            </a:graphic>
          </wp:inline>
        </w:drawing>
      </w:r>
    </w:p>
    <w:p w14:paraId="54AA8A77" w14:textId="77777777" w:rsidR="00C5136F" w:rsidRPr="00891AC5" w:rsidRDefault="00C5136F" w:rsidP="00101236">
      <w:pPr>
        <w:spacing w:after="0" w:line="240" w:lineRule="auto"/>
        <w:jc w:val="both"/>
        <w:rPr>
          <w:rFonts w:ascii="Times New Roman" w:hAnsi="Times New Roman" w:cs="Times New Roman"/>
          <w:color w:val="000000"/>
          <w:sz w:val="24"/>
          <w:szCs w:val="24"/>
        </w:rPr>
      </w:pPr>
      <w:r w:rsidRPr="00891AC5">
        <w:rPr>
          <w:rFonts w:ascii="Times New Roman" w:hAnsi="Times New Roman" w:cs="Times New Roman"/>
          <w:color w:val="000000"/>
          <w:sz w:val="24"/>
          <w:szCs w:val="24"/>
        </w:rPr>
        <w:t>After library size (lib.size = total number of reads per sample) normalization, genes with counts less than 0 in more than 70% of samples were removed. The PAM50 genes were also removed from the mRNA dataset prior to analyses. Similarly, the miRNA count data was normalized to logCPM and miRNA transcripts with counts less than 0 in more than 70% of the samples were also removed.</w:t>
      </w:r>
    </w:p>
    <w:p w14:paraId="1AA6878C" w14:textId="77777777" w:rsidR="00206591" w:rsidRPr="00891AC5" w:rsidRDefault="00206591" w:rsidP="00101236">
      <w:pPr>
        <w:pStyle w:val="p1"/>
        <w:jc w:val="both"/>
        <w:rPr>
          <w:rFonts w:ascii="Times New Roman" w:hAnsi="Times New Roman"/>
          <w:color w:val="000000" w:themeColor="text1"/>
          <w:sz w:val="24"/>
          <w:szCs w:val="24"/>
        </w:rPr>
      </w:pPr>
    </w:p>
    <w:p w14:paraId="111BEA8F" w14:textId="1DEE9A01"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17) p28 Asthma study.  Genes were reduced 229 KEGG pathways and metabolites were reduced to 60</w:t>
      </w:r>
      <w:r w:rsidR="00206591"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pathways. Why were variables reduced to GeneSet. The rational and need for this is not explained. Was it</w:t>
      </w:r>
      <w:r w:rsidR="00206591"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simply to aid biological interpretation of the data or was it for computati</w:t>
      </w:r>
      <w:r w:rsidR="00206591" w:rsidRPr="00891AC5">
        <w:rPr>
          <w:rFonts w:ascii="Times New Roman" w:hAnsi="Times New Roman"/>
          <w:i/>
          <w:color w:val="808080" w:themeColor="background1" w:themeShade="80"/>
          <w:sz w:val="24"/>
          <w:szCs w:val="24"/>
        </w:rPr>
        <w:t xml:space="preserve">onal reasons? </w:t>
      </w:r>
    </w:p>
    <w:p w14:paraId="07CE0CD2" w14:textId="2843E6A0" w:rsidR="00206591" w:rsidRPr="00891AC5" w:rsidRDefault="00C1541C"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lastRenderedPageBreak/>
        <w:t xml:space="preserve">For </w:t>
      </w:r>
      <w:r w:rsidR="00DC04AC" w:rsidRPr="00891AC5">
        <w:rPr>
          <w:rFonts w:ascii="Times New Roman" w:hAnsi="Times New Roman"/>
          <w:color w:val="000000" w:themeColor="text1"/>
          <w:sz w:val="24"/>
          <w:szCs w:val="24"/>
        </w:rPr>
        <w:t xml:space="preserve">this specific case study </w:t>
      </w:r>
      <w:r w:rsidR="00115476" w:rsidRPr="00891AC5">
        <w:rPr>
          <w:rFonts w:ascii="Times New Roman" w:hAnsi="Times New Roman"/>
          <w:color w:val="000000" w:themeColor="text1"/>
          <w:sz w:val="24"/>
          <w:szCs w:val="24"/>
        </w:rPr>
        <w:t>we w</w:t>
      </w:r>
      <w:r w:rsidR="00DC04AC" w:rsidRPr="00891AC5">
        <w:rPr>
          <w:rFonts w:ascii="Times New Roman" w:hAnsi="Times New Roman"/>
          <w:color w:val="000000" w:themeColor="text1"/>
          <w:sz w:val="24"/>
          <w:szCs w:val="24"/>
        </w:rPr>
        <w:t xml:space="preserve">ished </w:t>
      </w:r>
      <w:r w:rsidRPr="00891AC5">
        <w:rPr>
          <w:rFonts w:ascii="Times New Roman" w:hAnsi="Times New Roman"/>
          <w:color w:val="000000" w:themeColor="text1"/>
          <w:sz w:val="24"/>
          <w:szCs w:val="24"/>
        </w:rPr>
        <w:t>to incorporate modular-based analyses within the</w:t>
      </w:r>
      <w:r w:rsidR="00115476" w:rsidRPr="00891AC5">
        <w:rPr>
          <w:rFonts w:ascii="Times New Roman" w:hAnsi="Times New Roman"/>
          <w:color w:val="000000" w:themeColor="text1"/>
          <w:sz w:val="24"/>
          <w:szCs w:val="24"/>
        </w:rPr>
        <w:t xml:space="preserve"> DIABLO</w:t>
      </w:r>
      <w:r w:rsidRPr="00891AC5">
        <w:rPr>
          <w:rFonts w:ascii="Times New Roman" w:hAnsi="Times New Roman"/>
          <w:color w:val="000000" w:themeColor="text1"/>
          <w:sz w:val="24"/>
          <w:szCs w:val="24"/>
        </w:rPr>
        <w:t xml:space="preserve"> framework to focus </w:t>
      </w:r>
      <w:r w:rsidR="008E4D9E">
        <w:rPr>
          <w:rFonts w:ascii="Times New Roman" w:hAnsi="Times New Roman"/>
          <w:color w:val="000000" w:themeColor="text1"/>
          <w:sz w:val="24"/>
          <w:szCs w:val="24"/>
        </w:rPr>
        <w:t>o</w:t>
      </w:r>
      <w:r w:rsidRPr="00891AC5">
        <w:rPr>
          <w:rFonts w:ascii="Times New Roman" w:hAnsi="Times New Roman"/>
          <w:color w:val="000000" w:themeColor="text1"/>
          <w:sz w:val="24"/>
          <w:szCs w:val="24"/>
        </w:rPr>
        <w:t>n pathways span</w:t>
      </w:r>
      <w:r w:rsidR="008E4D9E">
        <w:rPr>
          <w:rFonts w:ascii="Times New Roman" w:hAnsi="Times New Roman"/>
          <w:color w:val="000000" w:themeColor="text1"/>
          <w:sz w:val="24"/>
          <w:szCs w:val="24"/>
        </w:rPr>
        <w:t>ning</w:t>
      </w:r>
      <w:r w:rsidRPr="00891AC5">
        <w:rPr>
          <w:rFonts w:ascii="Times New Roman" w:hAnsi="Times New Roman"/>
          <w:color w:val="000000" w:themeColor="text1"/>
          <w:sz w:val="24"/>
          <w:szCs w:val="24"/>
        </w:rPr>
        <w:t xml:space="preserve"> common biological mechanism</w:t>
      </w:r>
      <w:r w:rsidR="008E4D9E">
        <w:rPr>
          <w:rFonts w:ascii="Times New Roman" w:hAnsi="Times New Roman"/>
          <w:color w:val="000000" w:themeColor="text1"/>
          <w:sz w:val="24"/>
          <w:szCs w:val="24"/>
        </w:rPr>
        <w:t>s that significantly changed in response to allergen inhalation challenge. The purpose of this analysis was only to aid in the biological interpretation and the reduction to gene sets was not performed for computational reasons. A secondary reason for including this approach was to demonstrate to potential users the benefits of combining</w:t>
      </w:r>
      <w:r w:rsidR="0012404D">
        <w:rPr>
          <w:rFonts w:ascii="Times New Roman" w:hAnsi="Times New Roman"/>
          <w:color w:val="000000" w:themeColor="text1"/>
          <w:sz w:val="24"/>
          <w:szCs w:val="24"/>
        </w:rPr>
        <w:t xml:space="preserve"> modular-based analyse</w:t>
      </w:r>
      <w:r w:rsidR="008E4D9E">
        <w:rPr>
          <w:rFonts w:ascii="Times New Roman" w:hAnsi="Times New Roman"/>
          <w:color w:val="000000" w:themeColor="text1"/>
          <w:sz w:val="24"/>
          <w:szCs w:val="24"/>
        </w:rPr>
        <w:t>s with the DIABLO framework. Other types of approaches that identify modules such as data-driven techniques like WGCNA (weighted gene co-expression networks) may also be incorporate</w:t>
      </w:r>
      <w:r w:rsidR="0012404D">
        <w:rPr>
          <w:rFonts w:ascii="Times New Roman" w:hAnsi="Times New Roman"/>
          <w:color w:val="000000" w:themeColor="text1"/>
          <w:sz w:val="24"/>
          <w:szCs w:val="24"/>
        </w:rPr>
        <w:t>d</w:t>
      </w:r>
      <w:r w:rsidR="008E4D9E">
        <w:rPr>
          <w:rFonts w:ascii="Times New Roman" w:hAnsi="Times New Roman"/>
          <w:color w:val="000000" w:themeColor="text1"/>
          <w:sz w:val="24"/>
          <w:szCs w:val="24"/>
        </w:rPr>
        <w:t xml:space="preserve"> with the DIABLO framework, since each cluster of variables can be reduced to a single variable that </w:t>
      </w:r>
      <w:r w:rsidR="00BC65D5">
        <w:rPr>
          <w:rFonts w:ascii="Times New Roman" w:hAnsi="Times New Roman"/>
          <w:color w:val="000000" w:themeColor="text1"/>
          <w:sz w:val="24"/>
          <w:szCs w:val="24"/>
        </w:rPr>
        <w:t>explains</w:t>
      </w:r>
      <w:r w:rsidR="008E4D9E">
        <w:rPr>
          <w:rFonts w:ascii="Times New Roman" w:hAnsi="Times New Roman"/>
          <w:color w:val="000000" w:themeColor="text1"/>
          <w:sz w:val="24"/>
          <w:szCs w:val="24"/>
        </w:rPr>
        <w:t xml:space="preserve"> the </w:t>
      </w:r>
      <w:r w:rsidR="0012404D">
        <w:rPr>
          <w:rFonts w:ascii="Times New Roman" w:hAnsi="Times New Roman"/>
          <w:color w:val="000000" w:themeColor="text1"/>
          <w:sz w:val="24"/>
          <w:szCs w:val="24"/>
        </w:rPr>
        <w:t xml:space="preserve">entire </w:t>
      </w:r>
      <w:r w:rsidR="008E4D9E">
        <w:rPr>
          <w:rFonts w:ascii="Times New Roman" w:hAnsi="Times New Roman"/>
          <w:color w:val="000000" w:themeColor="text1"/>
          <w:sz w:val="24"/>
          <w:szCs w:val="24"/>
        </w:rPr>
        <w:t>cluster of features.</w:t>
      </w:r>
    </w:p>
    <w:p w14:paraId="06CE77F5" w14:textId="77777777" w:rsidR="00206591" w:rsidRPr="00891AC5" w:rsidRDefault="00206591" w:rsidP="00101236">
      <w:pPr>
        <w:pStyle w:val="p1"/>
        <w:jc w:val="both"/>
        <w:rPr>
          <w:rFonts w:ascii="Times New Roman" w:hAnsi="Times New Roman"/>
          <w:color w:val="000000" w:themeColor="text1"/>
          <w:sz w:val="24"/>
          <w:szCs w:val="24"/>
        </w:rPr>
      </w:pPr>
    </w:p>
    <w:p w14:paraId="30ECE7A5" w14:textId="6596D8F3"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18) Figure 1 A) not clear if concatenation is performed on genes or tumors (rows/cols).  C) The DIABLO diagram</w:t>
      </w:r>
      <w:r w:rsidR="00206591"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is confusing.  it is not clear that DIABLO is a pairPwise approach.  </w:t>
      </w:r>
    </w:p>
    <w:p w14:paraId="6B0729CB" w14:textId="1136210C" w:rsidR="00206591" w:rsidRPr="00891AC5" w:rsidRDefault="00C3743E"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The figure has been updated to clarify the integration and classification aspect</w:t>
      </w:r>
      <w:r w:rsidR="00E421FA" w:rsidRPr="00891AC5">
        <w:rPr>
          <w:rFonts w:ascii="Times New Roman" w:hAnsi="Times New Roman"/>
          <w:color w:val="000000" w:themeColor="text1"/>
          <w:sz w:val="24"/>
          <w:szCs w:val="24"/>
        </w:rPr>
        <w:t>s</w:t>
      </w:r>
      <w:r w:rsidRPr="00891AC5">
        <w:rPr>
          <w:rFonts w:ascii="Times New Roman" w:hAnsi="Times New Roman"/>
          <w:color w:val="000000" w:themeColor="text1"/>
          <w:sz w:val="24"/>
          <w:szCs w:val="24"/>
        </w:rPr>
        <w:t xml:space="preserve"> of the DIABLO framework (</w:t>
      </w:r>
      <w:r w:rsidRPr="00891AC5">
        <w:rPr>
          <w:rFonts w:ascii="Times New Roman" w:hAnsi="Times New Roman"/>
          <w:b/>
          <w:color w:val="000000" w:themeColor="text1"/>
          <w:sz w:val="24"/>
          <w:szCs w:val="24"/>
        </w:rPr>
        <w:t>see Supplementary Figure 3</w:t>
      </w:r>
      <w:r w:rsidRPr="00891AC5">
        <w:rPr>
          <w:rFonts w:ascii="Times New Roman" w:hAnsi="Times New Roman"/>
          <w:color w:val="000000" w:themeColor="text1"/>
          <w:sz w:val="24"/>
          <w:szCs w:val="24"/>
        </w:rPr>
        <w:t xml:space="preserve">). </w:t>
      </w:r>
      <w:r w:rsidR="00E421FA" w:rsidRPr="00891AC5">
        <w:rPr>
          <w:rFonts w:ascii="Times New Roman" w:hAnsi="Times New Roman"/>
          <w:color w:val="000000" w:themeColor="text1"/>
          <w:sz w:val="24"/>
          <w:szCs w:val="24"/>
        </w:rPr>
        <w:t>Each dataset is a n x p</w:t>
      </w:r>
      <w:r w:rsidR="00E421FA" w:rsidRPr="00891AC5">
        <w:rPr>
          <w:rFonts w:ascii="Times New Roman" w:hAnsi="Times New Roman"/>
          <w:i/>
          <w:color w:val="000000" w:themeColor="text1"/>
          <w:sz w:val="24"/>
          <w:szCs w:val="24"/>
          <w:vertAlign w:val="subscript"/>
        </w:rPr>
        <w:t>j</w:t>
      </w:r>
      <w:r w:rsidR="00E421FA" w:rsidRPr="00891AC5">
        <w:rPr>
          <w:rFonts w:ascii="Times New Roman" w:hAnsi="Times New Roman"/>
          <w:color w:val="000000" w:themeColor="text1"/>
          <w:sz w:val="24"/>
          <w:szCs w:val="24"/>
        </w:rPr>
        <w:t xml:space="preserve"> matrix, where p</w:t>
      </w:r>
      <w:r w:rsidR="00E421FA" w:rsidRPr="00891AC5">
        <w:rPr>
          <w:rFonts w:ascii="Times New Roman" w:hAnsi="Times New Roman"/>
          <w:i/>
          <w:color w:val="000000" w:themeColor="text1"/>
          <w:sz w:val="24"/>
          <w:szCs w:val="24"/>
          <w:vertAlign w:val="subscript"/>
        </w:rPr>
        <w:t>j</w:t>
      </w:r>
      <w:r w:rsidR="00E421FA" w:rsidRPr="00891AC5">
        <w:rPr>
          <w:rFonts w:ascii="Times New Roman" w:hAnsi="Times New Roman"/>
          <w:color w:val="000000" w:themeColor="text1"/>
          <w:sz w:val="24"/>
          <w:szCs w:val="24"/>
        </w:rPr>
        <w:t xml:space="preserve"> is the number of variables</w:t>
      </w:r>
      <w:r w:rsidR="001D6F33" w:rsidRPr="00891AC5">
        <w:rPr>
          <w:rFonts w:ascii="Times New Roman" w:hAnsi="Times New Roman"/>
          <w:color w:val="000000" w:themeColor="text1"/>
          <w:sz w:val="24"/>
          <w:szCs w:val="24"/>
        </w:rPr>
        <w:t xml:space="preserve"> (columns)</w:t>
      </w:r>
      <w:r w:rsidR="00E421FA" w:rsidRPr="00891AC5">
        <w:rPr>
          <w:rFonts w:ascii="Times New Roman" w:hAnsi="Times New Roman"/>
          <w:color w:val="000000" w:themeColor="text1"/>
          <w:sz w:val="24"/>
          <w:szCs w:val="24"/>
        </w:rPr>
        <w:t xml:space="preserve"> for the </w:t>
      </w:r>
      <w:r w:rsidR="00E421FA" w:rsidRPr="00891AC5">
        <w:rPr>
          <w:rFonts w:ascii="Times New Roman" w:hAnsi="Times New Roman"/>
          <w:i/>
          <w:color w:val="000000" w:themeColor="text1"/>
          <w:sz w:val="24"/>
          <w:szCs w:val="24"/>
        </w:rPr>
        <w:t>j</w:t>
      </w:r>
      <w:r w:rsidR="00E421FA" w:rsidRPr="00891AC5">
        <w:rPr>
          <w:rFonts w:ascii="Times New Roman" w:hAnsi="Times New Roman"/>
          <w:color w:val="000000" w:themeColor="text1"/>
          <w:sz w:val="24"/>
          <w:szCs w:val="24"/>
          <w:vertAlign w:val="superscript"/>
        </w:rPr>
        <w:t>th</w:t>
      </w:r>
      <w:r w:rsidR="00E421FA" w:rsidRPr="00891AC5">
        <w:rPr>
          <w:rFonts w:ascii="Times New Roman" w:hAnsi="Times New Roman"/>
          <w:color w:val="000000" w:themeColor="text1"/>
          <w:sz w:val="24"/>
          <w:szCs w:val="24"/>
        </w:rPr>
        <w:t xml:space="preserve"> dataset. For the concatenation-based analysis, </w:t>
      </w:r>
      <w:r w:rsidR="001D6F33" w:rsidRPr="00891AC5">
        <w:rPr>
          <w:rFonts w:ascii="Times New Roman" w:hAnsi="Times New Roman"/>
          <w:color w:val="000000" w:themeColor="text1"/>
          <w:sz w:val="24"/>
          <w:szCs w:val="24"/>
        </w:rPr>
        <w:t>the datasets are combined row-wise since the number of samples are the same for each omics dataset, that is, the multi-omics data is obtained for the same set of samples.</w:t>
      </w:r>
    </w:p>
    <w:p w14:paraId="6DB418E6" w14:textId="1B8DA2FE" w:rsidR="008B5559" w:rsidRPr="00891AC5" w:rsidRDefault="008B5559" w:rsidP="00101236">
      <w:pPr>
        <w:pStyle w:val="p1"/>
        <w:ind w:firstLine="720"/>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Although DIABLO computes the pairwise correlation between latent components of pairs of omic datasets, similar to PLS and CCA, its objective is to maximize the sum of </w:t>
      </w:r>
      <w:r w:rsidR="00802C0A" w:rsidRPr="00891AC5">
        <w:rPr>
          <w:rFonts w:ascii="Times New Roman" w:hAnsi="Times New Roman"/>
          <w:color w:val="000000" w:themeColor="text1"/>
          <w:sz w:val="24"/>
          <w:szCs w:val="24"/>
        </w:rPr>
        <w:t xml:space="preserve">pairwise correlation between different omics datasets (see objective function in </w:t>
      </w:r>
      <w:r w:rsidR="00802C0A" w:rsidRPr="00891AC5">
        <w:rPr>
          <w:rFonts w:ascii="Times New Roman" w:hAnsi="Times New Roman"/>
          <w:b/>
          <w:color w:val="000000" w:themeColor="text1"/>
          <w:sz w:val="24"/>
          <w:szCs w:val="24"/>
        </w:rPr>
        <w:t>Methods</w:t>
      </w:r>
      <w:r w:rsidR="00802C0A" w:rsidRPr="00891AC5">
        <w:rPr>
          <w:rFonts w:ascii="Times New Roman" w:hAnsi="Times New Roman"/>
          <w:color w:val="000000" w:themeColor="text1"/>
          <w:sz w:val="24"/>
          <w:szCs w:val="24"/>
        </w:rPr>
        <w:t>)</w:t>
      </w:r>
      <w:r w:rsidR="00DC04AC" w:rsidRPr="00891AC5">
        <w:rPr>
          <w:rFonts w:ascii="Times New Roman" w:hAnsi="Times New Roman"/>
          <w:color w:val="000000" w:themeColor="text1"/>
          <w:sz w:val="24"/>
          <w:szCs w:val="24"/>
        </w:rPr>
        <w:t xml:space="preserve">, see our earlier answer to </w:t>
      </w:r>
      <w:r w:rsidR="008E4D9E">
        <w:rPr>
          <w:rFonts w:ascii="Times New Roman" w:hAnsi="Times New Roman"/>
          <w:color w:val="000000" w:themeColor="text1"/>
          <w:sz w:val="24"/>
          <w:szCs w:val="24"/>
        </w:rPr>
        <w:t>Question 4.</w:t>
      </w:r>
    </w:p>
    <w:p w14:paraId="35327033" w14:textId="77777777" w:rsidR="00206591" w:rsidRPr="00891AC5" w:rsidRDefault="00206591" w:rsidP="00101236">
      <w:pPr>
        <w:pStyle w:val="p1"/>
        <w:jc w:val="both"/>
        <w:rPr>
          <w:rFonts w:ascii="Times New Roman" w:hAnsi="Times New Roman"/>
          <w:color w:val="000000" w:themeColor="text1"/>
          <w:sz w:val="24"/>
          <w:szCs w:val="24"/>
        </w:rPr>
      </w:pPr>
    </w:p>
    <w:p w14:paraId="0CDB45B6" w14:textId="670DD225"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19) Figure 4 legend. DIABLO 1P12 are not defined, What was the difference between these models.  </w:t>
      </w:r>
    </w:p>
    <w:p w14:paraId="530E1F6C" w14:textId="0830B670" w:rsidR="00206591" w:rsidRPr="00891AC5" w:rsidRDefault="002F0CAF"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In the previous version of the manuscript, the concatenation and ensemble biomarker panels were tuned such that each panel consisted of a specific number of variables</w:t>
      </w:r>
      <w:r w:rsidR="00DC04AC" w:rsidRPr="00891AC5">
        <w:rPr>
          <w:rFonts w:ascii="Times New Roman" w:hAnsi="Times New Roman"/>
          <w:color w:val="000000" w:themeColor="text1"/>
          <w:sz w:val="24"/>
          <w:szCs w:val="24"/>
        </w:rPr>
        <w:t xml:space="preserve"> and DIABLO panels matched the same number of variables </w:t>
      </w:r>
      <w:r w:rsidRPr="00891AC5">
        <w:rPr>
          <w:rFonts w:ascii="Times New Roman" w:hAnsi="Times New Roman"/>
          <w:color w:val="000000" w:themeColor="text1"/>
          <w:sz w:val="24"/>
          <w:szCs w:val="24"/>
        </w:rPr>
        <w:t xml:space="preserve">to keep the comparisons consistent. However, given this extra confusion, </w:t>
      </w:r>
      <w:r w:rsidR="00DC04AC" w:rsidRPr="00891AC5">
        <w:rPr>
          <w:rFonts w:ascii="Times New Roman" w:hAnsi="Times New Roman"/>
          <w:color w:val="000000" w:themeColor="text1"/>
          <w:sz w:val="24"/>
          <w:szCs w:val="24"/>
        </w:rPr>
        <w:t xml:space="preserve">we have added 4 benchmark datasets where each method selects the same number of variables </w:t>
      </w:r>
      <w:r w:rsidRPr="00891AC5">
        <w:rPr>
          <w:rFonts w:ascii="Times New Roman" w:hAnsi="Times New Roman"/>
          <w:color w:val="000000" w:themeColor="text1"/>
          <w:sz w:val="24"/>
          <w:szCs w:val="24"/>
        </w:rPr>
        <w:t>of each omic-type.</w:t>
      </w:r>
    </w:p>
    <w:p w14:paraId="5FD856F0" w14:textId="77777777" w:rsidR="00206591" w:rsidRPr="00891AC5" w:rsidRDefault="00206591" w:rsidP="00101236">
      <w:pPr>
        <w:pStyle w:val="p1"/>
        <w:jc w:val="both"/>
        <w:rPr>
          <w:rFonts w:ascii="Times New Roman" w:hAnsi="Times New Roman"/>
          <w:color w:val="000000" w:themeColor="text1"/>
          <w:sz w:val="24"/>
          <w:szCs w:val="24"/>
        </w:rPr>
      </w:pPr>
    </w:p>
    <w:p w14:paraId="26B7FD60" w14:textId="1843B68D"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20) Figure 5. There is no scale on the ciros plot (gene level) which makes its interpretation difficult.  Also please</w:t>
      </w:r>
      <w:r w:rsidR="00206591"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add Gene Names to the heatmap (E)</w:t>
      </w:r>
    </w:p>
    <w:p w14:paraId="7B800BB6" w14:textId="4AD64D4D" w:rsidR="00206591" w:rsidRPr="00891AC5" w:rsidRDefault="00466ABD" w:rsidP="00101236">
      <w:pPr>
        <w:pStyle w:val="p1"/>
        <w:jc w:val="both"/>
        <w:outlineLvl w:val="0"/>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The </w:t>
      </w:r>
      <w:r w:rsidR="00674222" w:rsidRPr="00891AC5">
        <w:rPr>
          <w:rFonts w:ascii="Times New Roman" w:hAnsi="Times New Roman"/>
          <w:color w:val="000000" w:themeColor="text1"/>
          <w:sz w:val="24"/>
          <w:szCs w:val="24"/>
        </w:rPr>
        <w:t>purpose of the circosplot is to depict the inter-correlation</w:t>
      </w:r>
      <w:r w:rsidR="00BE38D2" w:rsidRPr="00891AC5">
        <w:rPr>
          <w:rFonts w:ascii="Times New Roman" w:hAnsi="Times New Roman"/>
          <w:color w:val="000000" w:themeColor="text1"/>
          <w:sz w:val="24"/>
          <w:szCs w:val="24"/>
        </w:rPr>
        <w:t>s</w:t>
      </w:r>
      <w:r w:rsidR="00674222" w:rsidRPr="00891AC5">
        <w:rPr>
          <w:rFonts w:ascii="Times New Roman" w:hAnsi="Times New Roman"/>
          <w:color w:val="000000" w:themeColor="text1"/>
          <w:sz w:val="24"/>
          <w:szCs w:val="24"/>
        </w:rPr>
        <w:t xml:space="preserve"> between omic datasets</w:t>
      </w:r>
      <w:r w:rsidR="00AF28B3" w:rsidRPr="00891AC5">
        <w:rPr>
          <w:rFonts w:ascii="Times New Roman" w:hAnsi="Times New Roman"/>
          <w:color w:val="000000" w:themeColor="text1"/>
          <w:sz w:val="24"/>
          <w:szCs w:val="24"/>
        </w:rPr>
        <w:t xml:space="preserve">. These can be observed from the red (positive) and blue (negative) lines between omics datasets (different colors). </w:t>
      </w:r>
      <w:r w:rsidR="009D0B5D" w:rsidRPr="00891AC5">
        <w:rPr>
          <w:rFonts w:ascii="Times New Roman" w:hAnsi="Times New Roman"/>
          <w:color w:val="000000" w:themeColor="text1"/>
          <w:sz w:val="24"/>
          <w:szCs w:val="24"/>
        </w:rPr>
        <w:t>The scale for the lines surrounded the ideogram is not depicted as it is centered at zero, therefore the line height represent the average expression levels of a given variable in a given phenotypic grou</w:t>
      </w:r>
      <w:r w:rsidR="00DC04AC" w:rsidRPr="00891AC5">
        <w:rPr>
          <w:rFonts w:ascii="Times New Roman" w:hAnsi="Times New Roman"/>
          <w:color w:val="000000" w:themeColor="text1"/>
          <w:sz w:val="24"/>
          <w:szCs w:val="24"/>
        </w:rPr>
        <w:t>p</w:t>
      </w:r>
      <w:r w:rsidR="009D0B5D" w:rsidRPr="00891AC5">
        <w:rPr>
          <w:rFonts w:ascii="Times New Roman" w:hAnsi="Times New Roman"/>
          <w:color w:val="000000" w:themeColor="text1"/>
          <w:sz w:val="24"/>
          <w:szCs w:val="24"/>
        </w:rPr>
        <w:t>s compared to others. Gene names have not been added to the heatmap, due to size limitation of the figure. However, the feature plot in Figure 3a lists all the features selected by the multi-omic biomarker panel.</w:t>
      </w:r>
    </w:p>
    <w:p w14:paraId="7A4E3C06" w14:textId="77777777" w:rsidR="00206591" w:rsidRPr="00891AC5" w:rsidRDefault="00206591" w:rsidP="00101236">
      <w:pPr>
        <w:pStyle w:val="p1"/>
        <w:jc w:val="both"/>
        <w:outlineLvl w:val="0"/>
        <w:rPr>
          <w:rFonts w:ascii="Times New Roman" w:hAnsi="Times New Roman"/>
          <w:color w:val="000000" w:themeColor="text1"/>
          <w:sz w:val="24"/>
          <w:szCs w:val="24"/>
        </w:rPr>
      </w:pPr>
    </w:p>
    <w:p w14:paraId="2661BC93" w14:textId="78BF0248" w:rsidR="00206591" w:rsidRPr="00891AC5" w:rsidRDefault="00DE4842" w:rsidP="00101236">
      <w:pPr>
        <w:pStyle w:val="p1"/>
        <w:jc w:val="both"/>
        <w:outlineLvl w:val="0"/>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21). Reference 38 Gauvreau et al., is in upper case</w:t>
      </w:r>
    </w:p>
    <w:p w14:paraId="0E8C19C3" w14:textId="06847C0A" w:rsidR="00206591" w:rsidRPr="00891AC5" w:rsidRDefault="00A062EA"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All references have been checked and the capitalization has now been fixed.</w:t>
      </w:r>
    </w:p>
    <w:p w14:paraId="2FC516D2" w14:textId="77777777" w:rsidR="00206591" w:rsidRPr="00891AC5" w:rsidRDefault="00206591" w:rsidP="00101236">
      <w:pPr>
        <w:pStyle w:val="p1"/>
        <w:jc w:val="both"/>
        <w:rPr>
          <w:rFonts w:ascii="Times New Roman" w:hAnsi="Times New Roman"/>
          <w:color w:val="000000" w:themeColor="text1"/>
          <w:sz w:val="24"/>
          <w:szCs w:val="24"/>
        </w:rPr>
      </w:pPr>
    </w:p>
    <w:p w14:paraId="4826AFEB" w14:textId="1BC361F5"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22) </w:t>
      </w:r>
      <w:commentRangeStart w:id="228"/>
      <w:commentRangeStart w:id="229"/>
      <w:r w:rsidRPr="00891AC5">
        <w:rPr>
          <w:rFonts w:ascii="Times New Roman" w:hAnsi="Times New Roman"/>
          <w:i/>
          <w:color w:val="808080" w:themeColor="background1" w:themeShade="80"/>
          <w:sz w:val="24"/>
          <w:szCs w:val="24"/>
        </w:rPr>
        <w:t>Please</w:t>
      </w:r>
      <w:commentRangeEnd w:id="228"/>
      <w:r w:rsidR="003D3202" w:rsidRPr="00891AC5">
        <w:rPr>
          <w:rStyle w:val="CommentReference"/>
          <w:rFonts w:ascii="Times New Roman" w:hAnsi="Times New Roman"/>
          <w:color w:val="auto"/>
          <w:sz w:val="24"/>
          <w:szCs w:val="24"/>
          <w:lang w:val="en-US" w:eastAsia="en-US"/>
        </w:rPr>
        <w:commentReference w:id="228"/>
      </w:r>
      <w:commentRangeEnd w:id="229"/>
      <w:r w:rsidR="0050203D">
        <w:rPr>
          <w:rStyle w:val="CommentReference"/>
          <w:rFonts w:asciiTheme="minorHAnsi" w:hAnsiTheme="minorHAnsi" w:cstheme="minorBidi"/>
          <w:color w:val="auto"/>
          <w:lang w:val="en-US" w:eastAsia="en-US"/>
        </w:rPr>
        <w:commentReference w:id="229"/>
      </w:r>
      <w:r w:rsidRPr="00891AC5">
        <w:rPr>
          <w:rFonts w:ascii="Times New Roman" w:hAnsi="Times New Roman"/>
          <w:i/>
          <w:color w:val="808080" w:themeColor="background1" w:themeShade="80"/>
          <w:sz w:val="24"/>
          <w:szCs w:val="24"/>
        </w:rPr>
        <w:t xml:space="preserve"> provide more details on the computational complexity of the method as 1) the number of variables</w:t>
      </w:r>
      <w:r w:rsidR="00206591"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increases  2) the number of datasets increased 3) the impact of correlated datasets (eg microarray and RNAseq)</w:t>
      </w:r>
      <w:r w:rsidR="000938AF" w:rsidRPr="00891AC5">
        <w:rPr>
          <w:rFonts w:ascii="Times New Roman" w:hAnsi="Times New Roman"/>
          <w:i/>
          <w:color w:val="808080" w:themeColor="background1" w:themeShade="80"/>
          <w:sz w:val="24"/>
          <w:szCs w:val="24"/>
        </w:rPr>
        <w:t xml:space="preserve"> </w:t>
      </w:r>
    </w:p>
    <w:p w14:paraId="6FC03CEE" w14:textId="77777777" w:rsidR="003758AC" w:rsidRDefault="00180DDA" w:rsidP="00101236">
      <w:pPr>
        <w:pStyle w:val="p1"/>
        <w:jc w:val="both"/>
        <w:rPr>
          <w:ins w:id="230" w:author="Kim-Anh Lê Cao" w:date="2018-04-09T11:18:00Z"/>
          <w:rFonts w:ascii="Times New Roman" w:hAnsi="Times New Roman"/>
          <w:color w:val="000000" w:themeColor="text1"/>
          <w:sz w:val="24"/>
          <w:szCs w:val="24"/>
        </w:rPr>
      </w:pPr>
      <w:r w:rsidRPr="00891AC5">
        <w:rPr>
          <w:rFonts w:ascii="Times New Roman" w:hAnsi="Times New Roman"/>
          <w:color w:val="000000" w:themeColor="text1"/>
          <w:sz w:val="24"/>
          <w:szCs w:val="24"/>
        </w:rPr>
        <w:t>We decided to focus our comparisons mainly on the correlation and discrimination structure between datasets (simulation study)</w:t>
      </w:r>
      <w:r w:rsidR="00444779"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 xml:space="preserve">the effect of the design matrix on the types of variables selected </w:t>
      </w:r>
      <w:r w:rsidR="00444779" w:rsidRPr="00891AC5">
        <w:rPr>
          <w:rFonts w:ascii="Times New Roman" w:hAnsi="Times New Roman"/>
          <w:color w:val="000000" w:themeColor="text1"/>
          <w:sz w:val="24"/>
          <w:szCs w:val="24"/>
        </w:rPr>
        <w:t>and whether this led</w:t>
      </w:r>
      <w:r w:rsidR="00E069C5" w:rsidRPr="00891AC5">
        <w:rPr>
          <w:rFonts w:ascii="Times New Roman" w:hAnsi="Times New Roman"/>
          <w:color w:val="000000" w:themeColor="text1"/>
          <w:sz w:val="24"/>
          <w:szCs w:val="24"/>
        </w:rPr>
        <w:t xml:space="preserve"> to superior biological enrichment compared to other integrative strategies</w:t>
      </w:r>
      <w:r w:rsidRPr="00891AC5">
        <w:rPr>
          <w:rFonts w:ascii="Times New Roman" w:hAnsi="Times New Roman"/>
          <w:color w:val="000000" w:themeColor="text1"/>
          <w:sz w:val="24"/>
          <w:szCs w:val="24"/>
        </w:rPr>
        <w:t xml:space="preserve"> (benchmark study, four new real multi-omics datasets)</w:t>
      </w:r>
      <w:r w:rsidR="00E069C5" w:rsidRPr="00891AC5">
        <w:rPr>
          <w:rFonts w:ascii="Times New Roman" w:hAnsi="Times New Roman"/>
          <w:color w:val="000000" w:themeColor="text1"/>
          <w:sz w:val="24"/>
          <w:szCs w:val="24"/>
        </w:rPr>
        <w:t>.</w:t>
      </w:r>
      <w:r w:rsidR="00727D3A"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Computational time</w:t>
      </w:r>
      <w:r w:rsidR="0050203D">
        <w:rPr>
          <w:rFonts w:ascii="Times New Roman" w:hAnsi="Times New Roman"/>
          <w:color w:val="000000" w:themeColor="text1"/>
          <w:sz w:val="24"/>
          <w:szCs w:val="24"/>
        </w:rPr>
        <w:t>s</w:t>
      </w:r>
      <w:r w:rsidRPr="00891AC5">
        <w:rPr>
          <w:rFonts w:ascii="Times New Roman" w:hAnsi="Times New Roman"/>
          <w:color w:val="000000" w:themeColor="text1"/>
          <w:sz w:val="24"/>
          <w:szCs w:val="24"/>
        </w:rPr>
        <w:t xml:space="preserve"> </w:t>
      </w:r>
      <w:r w:rsidR="0050203D">
        <w:rPr>
          <w:rFonts w:ascii="Times New Roman" w:hAnsi="Times New Roman"/>
          <w:color w:val="000000" w:themeColor="text1"/>
          <w:sz w:val="24"/>
          <w:szCs w:val="24"/>
        </w:rPr>
        <w:t>are</w:t>
      </w:r>
      <w:r w:rsidR="0050203D"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 xml:space="preserve">provided for </w:t>
      </w:r>
      <w:r w:rsidRPr="00891AC5">
        <w:rPr>
          <w:rFonts w:ascii="Times New Roman" w:hAnsi="Times New Roman"/>
          <w:color w:val="000000" w:themeColor="text1"/>
          <w:sz w:val="24"/>
          <w:szCs w:val="24"/>
        </w:rPr>
        <w:lastRenderedPageBreak/>
        <w:t xml:space="preserve">different scenarios in our article (Rohart et al, 2017, Plos Computational Biology 13 </w:t>
      </w:r>
      <w:r w:rsidR="0050203D">
        <w:rPr>
          <w:rFonts w:ascii="Times New Roman" w:hAnsi="Times New Roman"/>
          <w:color w:val="000000" w:themeColor="text1"/>
          <w:sz w:val="24"/>
          <w:szCs w:val="24"/>
        </w:rPr>
        <w:fldChar w:fldCharType="begin"/>
      </w:r>
      <w:r w:rsidR="0050203D">
        <w:rPr>
          <w:rFonts w:ascii="Times New Roman" w:hAnsi="Times New Roman"/>
          <w:color w:val="000000" w:themeColor="text1"/>
          <w:sz w:val="24"/>
          <w:szCs w:val="24"/>
        </w:rPr>
        <w:instrText xml:space="preserve"> ADDIN ZOTERO_ITEM CSL_CITATION {"citationID":"a12u1h324gh","properties":{"formattedCitation":"[11]","plainCitation":"[11]","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50203D">
        <w:rPr>
          <w:rFonts w:ascii="Times New Roman" w:hAnsi="Times New Roman"/>
          <w:color w:val="000000" w:themeColor="text1"/>
          <w:sz w:val="24"/>
          <w:szCs w:val="24"/>
        </w:rPr>
        <w:fldChar w:fldCharType="separate"/>
      </w:r>
      <w:r w:rsidR="0050203D">
        <w:rPr>
          <w:rFonts w:ascii="Times New Roman" w:hAnsi="Times New Roman"/>
          <w:noProof/>
          <w:color w:val="000000" w:themeColor="text1"/>
          <w:sz w:val="24"/>
          <w:szCs w:val="24"/>
        </w:rPr>
        <w:t>[11]</w:t>
      </w:r>
      <w:r w:rsidR="0050203D">
        <w:rPr>
          <w:rFonts w:ascii="Times New Roman" w:hAnsi="Times New Roman"/>
          <w:color w:val="000000" w:themeColor="text1"/>
          <w:sz w:val="24"/>
          <w:szCs w:val="24"/>
        </w:rPr>
        <w:fldChar w:fldCharType="end"/>
      </w:r>
      <w:r w:rsidRPr="00891AC5">
        <w:rPr>
          <w:rFonts w:ascii="Times New Roman" w:hAnsi="Times New Roman"/>
          <w:color w:val="000000" w:themeColor="text1"/>
          <w:sz w:val="24"/>
          <w:szCs w:val="24"/>
        </w:rPr>
        <w:t xml:space="preserve"> in the main and supplemental material) for various numbers of variables and data sets</w:t>
      </w:r>
      <w:ins w:id="231" w:author="Kim-Anh Lê Cao" w:date="2018-04-09T11:18:00Z">
        <w:r w:rsidR="003758AC">
          <w:rPr>
            <w:rFonts w:ascii="Times New Roman" w:hAnsi="Times New Roman"/>
            <w:color w:val="000000" w:themeColor="text1"/>
            <w:sz w:val="24"/>
            <w:szCs w:val="24"/>
          </w:rPr>
          <w:t>, see the screenshots below.</w:t>
        </w:r>
      </w:ins>
    </w:p>
    <w:p w14:paraId="1F31F8C9" w14:textId="77777777" w:rsidR="003758AC" w:rsidRDefault="003758AC" w:rsidP="00101236">
      <w:pPr>
        <w:pStyle w:val="p1"/>
        <w:jc w:val="both"/>
        <w:rPr>
          <w:ins w:id="232" w:author="Kim-Anh Lê Cao" w:date="2018-04-09T11:19:00Z"/>
          <w:rFonts w:ascii="Times New Roman" w:hAnsi="Times New Roman"/>
          <w:color w:val="000000" w:themeColor="text1"/>
          <w:sz w:val="24"/>
          <w:szCs w:val="24"/>
        </w:rPr>
      </w:pPr>
    </w:p>
    <w:p w14:paraId="6F2F2406" w14:textId="3CEE5B51" w:rsidR="00522E58" w:rsidRPr="00891AC5" w:rsidRDefault="00180DDA" w:rsidP="00101236">
      <w:pPr>
        <w:pStyle w:val="p1"/>
        <w:jc w:val="both"/>
        <w:rPr>
          <w:rFonts w:ascii="Times New Roman" w:hAnsi="Times New Roman"/>
          <w:color w:val="000000" w:themeColor="text1"/>
          <w:sz w:val="24"/>
          <w:szCs w:val="24"/>
        </w:rPr>
      </w:pPr>
      <w:bookmarkStart w:id="233" w:name="_GoBack"/>
      <w:bookmarkEnd w:id="233"/>
      <w:del w:id="234" w:author="Kim-Anh Lê Cao" w:date="2018-04-09T11:18:00Z">
        <w:r w:rsidRPr="00891AC5" w:rsidDel="003758AC">
          <w:rPr>
            <w:rFonts w:ascii="Times New Roman" w:hAnsi="Times New Roman"/>
            <w:color w:val="000000" w:themeColor="text1"/>
            <w:sz w:val="24"/>
            <w:szCs w:val="24"/>
          </w:rPr>
          <w:delText xml:space="preserve">. </w:delText>
        </w:r>
      </w:del>
    </w:p>
    <w:p w14:paraId="7E85DD15" w14:textId="77777777" w:rsidR="00522E58" w:rsidRPr="00891AC5" w:rsidRDefault="00522E58" w:rsidP="00101236">
      <w:pPr>
        <w:pStyle w:val="p1"/>
        <w:jc w:val="both"/>
        <w:rPr>
          <w:rFonts w:ascii="Times New Roman" w:hAnsi="Times New Roman"/>
          <w:color w:val="000000" w:themeColor="text1"/>
          <w:sz w:val="24"/>
          <w:szCs w:val="24"/>
        </w:rPr>
      </w:pPr>
    </w:p>
    <w:p w14:paraId="707F65D6" w14:textId="77777777" w:rsidR="00522E58" w:rsidRPr="00891AC5" w:rsidRDefault="00522E58" w:rsidP="00101236">
      <w:pPr>
        <w:pStyle w:val="p1"/>
        <w:jc w:val="both"/>
        <w:rPr>
          <w:rFonts w:ascii="Times New Roman" w:hAnsi="Times New Roman"/>
          <w:color w:val="000000" w:themeColor="text1"/>
          <w:sz w:val="24"/>
          <w:szCs w:val="24"/>
        </w:rPr>
      </w:pPr>
    </w:p>
    <w:p w14:paraId="425E7460" w14:textId="02692FC9" w:rsidR="00467429" w:rsidRPr="00891AC5" w:rsidRDefault="00467429" w:rsidP="00101236">
      <w:pPr>
        <w:jc w:val="both"/>
        <w:rPr>
          <w:rFonts w:ascii="Times New Roman" w:hAnsi="Times New Roman" w:cs="Times New Roman"/>
          <w:sz w:val="24"/>
          <w:szCs w:val="24"/>
        </w:rPr>
      </w:pPr>
      <w:r w:rsidRPr="00891AC5">
        <w:rPr>
          <w:rFonts w:ascii="Times New Roman" w:hAnsi="Times New Roman" w:cs="Times New Roman"/>
          <w:sz w:val="24"/>
          <w:szCs w:val="24"/>
        </w:rPr>
        <w:br w:type="page"/>
      </w:r>
    </w:p>
    <w:p w14:paraId="5B85875D" w14:textId="60F84F5F" w:rsidR="00467429" w:rsidRPr="00891AC5" w:rsidRDefault="00467429" w:rsidP="00101236">
      <w:pPr>
        <w:jc w:val="both"/>
        <w:rPr>
          <w:rFonts w:ascii="Times New Roman" w:hAnsi="Times New Roman" w:cs="Times New Roman"/>
          <w:b/>
          <w:sz w:val="24"/>
          <w:szCs w:val="24"/>
          <w:u w:val="single"/>
        </w:rPr>
      </w:pPr>
      <w:r w:rsidRPr="00891AC5">
        <w:rPr>
          <w:rFonts w:ascii="Times New Roman" w:hAnsi="Times New Roman" w:cs="Times New Roman"/>
          <w:b/>
          <w:sz w:val="24"/>
          <w:szCs w:val="24"/>
          <w:u w:val="single"/>
        </w:rPr>
        <w:lastRenderedPageBreak/>
        <w:t>References</w:t>
      </w:r>
    </w:p>
    <w:p w14:paraId="672162A9" w14:textId="0332AC09" w:rsidR="00B378D8" w:rsidRPr="0050203D" w:rsidDel="0050203D" w:rsidRDefault="00565AA3">
      <w:pPr>
        <w:pStyle w:val="Bibliography"/>
        <w:rPr>
          <w:del w:id="235" w:author="Amrit" w:date="2018-03-27T21:45:00Z"/>
          <w:rFonts w:ascii="Times New Roman" w:hAnsi="Times New Roman" w:cs="Times New Roman"/>
          <w:sz w:val="24"/>
          <w:rPrChange w:id="236" w:author="Amrit" w:date="2018-03-27T21:45:00Z">
            <w:rPr>
              <w:del w:id="237" w:author="Amrit" w:date="2018-03-27T21:45:00Z"/>
            </w:rPr>
          </w:rPrChange>
        </w:rPr>
        <w:pPrChange w:id="238" w:author="Amrit" w:date="2018-03-27T21:45:00Z">
          <w:pPr>
            <w:pStyle w:val="Bibliography"/>
            <w:jc w:val="both"/>
          </w:pPr>
        </w:pPrChange>
      </w:pPr>
      <w:r w:rsidRPr="00891AC5">
        <w:fldChar w:fldCharType="begin"/>
      </w:r>
      <w:r w:rsidR="00B378D8" w:rsidRPr="00891AC5">
        <w:instrText xml:space="preserve"> ADDIN ZOTERO_BIBL {"uncited":[],"omitted":[],"custom":[]} CSL_BIBLIOGRAPHY </w:instrText>
      </w:r>
      <w:r w:rsidRPr="00891AC5">
        <w:fldChar w:fldCharType="separate"/>
      </w:r>
      <w:del w:id="239" w:author="Amrit" w:date="2018-03-27T21:45:00Z">
        <w:r w:rsidR="00B378D8" w:rsidRPr="0050203D" w:rsidDel="0050203D">
          <w:rPr>
            <w:rFonts w:ascii="Times New Roman" w:hAnsi="Times New Roman" w:cs="Times New Roman"/>
            <w:sz w:val="24"/>
            <w:rPrChange w:id="240" w:author="Amrit" w:date="2018-03-27T21:45:00Z">
              <w:rPr/>
            </w:rPrChange>
          </w:rPr>
          <w:delText xml:space="preserve">1. Wold H. Estimation of Principal Components and Related Models by Iterative Least squares. Multivar Anal. 1966;391–420. </w:delText>
        </w:r>
      </w:del>
    </w:p>
    <w:p w14:paraId="06D2E835" w14:textId="308C45F9" w:rsidR="00B378D8" w:rsidRPr="0050203D" w:rsidDel="0050203D" w:rsidRDefault="00B378D8">
      <w:pPr>
        <w:pStyle w:val="Bibliography"/>
        <w:rPr>
          <w:del w:id="241" w:author="Amrit" w:date="2018-03-27T21:45:00Z"/>
          <w:rFonts w:ascii="Times New Roman" w:hAnsi="Times New Roman" w:cs="Times New Roman"/>
          <w:sz w:val="24"/>
          <w:rPrChange w:id="242" w:author="Amrit" w:date="2018-03-27T21:45:00Z">
            <w:rPr>
              <w:del w:id="243" w:author="Amrit" w:date="2018-03-27T21:45:00Z"/>
            </w:rPr>
          </w:rPrChange>
        </w:rPr>
        <w:pPrChange w:id="244" w:author="Amrit" w:date="2018-03-27T21:45:00Z">
          <w:pPr>
            <w:pStyle w:val="Bibliography"/>
            <w:jc w:val="both"/>
          </w:pPr>
        </w:pPrChange>
      </w:pPr>
      <w:del w:id="245" w:author="Amrit" w:date="2018-03-27T21:45:00Z">
        <w:r w:rsidRPr="0050203D" w:rsidDel="0050203D">
          <w:rPr>
            <w:rFonts w:ascii="Times New Roman" w:hAnsi="Times New Roman" w:cs="Times New Roman"/>
            <w:sz w:val="24"/>
            <w:rPrChange w:id="246" w:author="Amrit" w:date="2018-03-27T21:45:00Z">
              <w:rPr/>
            </w:rPrChange>
          </w:rPr>
          <w:delText>2. Lê Cao K-A, Boitard S, Besse P. Sparse PLS discriminant analysis: biologically relevant feature selection and graphical displays for multiclass problems. BMC Bioinformatics [Internet]. 2011 [cited 2015 Jul 15];12:253. Available from: http://www.biomedcentral.com/1471-2105/12/253/</w:delText>
        </w:r>
      </w:del>
    </w:p>
    <w:p w14:paraId="6422E190" w14:textId="26168B5B" w:rsidR="00B378D8" w:rsidRPr="0050203D" w:rsidDel="0050203D" w:rsidRDefault="00B378D8">
      <w:pPr>
        <w:pStyle w:val="Bibliography"/>
        <w:rPr>
          <w:del w:id="247" w:author="Amrit" w:date="2018-03-27T21:45:00Z"/>
          <w:rFonts w:ascii="Times New Roman" w:hAnsi="Times New Roman" w:cs="Times New Roman"/>
          <w:sz w:val="24"/>
          <w:rPrChange w:id="248" w:author="Amrit" w:date="2018-03-27T21:45:00Z">
            <w:rPr>
              <w:del w:id="249" w:author="Amrit" w:date="2018-03-27T21:45:00Z"/>
            </w:rPr>
          </w:rPrChange>
        </w:rPr>
        <w:pPrChange w:id="250" w:author="Amrit" w:date="2018-03-27T21:45:00Z">
          <w:pPr>
            <w:pStyle w:val="Bibliography"/>
            <w:jc w:val="both"/>
          </w:pPr>
        </w:pPrChange>
      </w:pPr>
      <w:del w:id="251" w:author="Amrit" w:date="2018-03-27T21:45:00Z">
        <w:r w:rsidRPr="0050203D" w:rsidDel="0050203D">
          <w:rPr>
            <w:rFonts w:ascii="Times New Roman" w:hAnsi="Times New Roman" w:cs="Times New Roman"/>
            <w:sz w:val="24"/>
            <w:rPrChange w:id="252" w:author="Amrit" w:date="2018-03-27T21:45:00Z">
              <w:rPr/>
            </w:rPrChange>
          </w:rPr>
          <w:delText>3. Tenenhaus A, Philippe C, Guillemot V, Le Cao K-A, Grill J, Frouin V. Variable selection for generalized canonical correlation analysis. Biostatistics [Internet]. 2014 [cited 2015 Jul 15];15:569–83. Available from: http://biostatistics.oxfordjournals.org/cgi/doi/10.1093/biostatistics/kxu001</w:delText>
        </w:r>
      </w:del>
    </w:p>
    <w:p w14:paraId="293446E0" w14:textId="71237077" w:rsidR="00B378D8" w:rsidRPr="0050203D" w:rsidDel="0050203D" w:rsidRDefault="00B378D8">
      <w:pPr>
        <w:pStyle w:val="Bibliography"/>
        <w:rPr>
          <w:del w:id="253" w:author="Amrit" w:date="2018-03-27T21:45:00Z"/>
          <w:rFonts w:ascii="Times New Roman" w:hAnsi="Times New Roman" w:cs="Times New Roman"/>
          <w:sz w:val="24"/>
          <w:rPrChange w:id="254" w:author="Amrit" w:date="2018-03-27T21:45:00Z">
            <w:rPr>
              <w:del w:id="255" w:author="Amrit" w:date="2018-03-27T21:45:00Z"/>
            </w:rPr>
          </w:rPrChange>
        </w:rPr>
        <w:pPrChange w:id="256" w:author="Amrit" w:date="2018-03-27T21:45:00Z">
          <w:pPr>
            <w:pStyle w:val="Bibliography"/>
            <w:jc w:val="both"/>
          </w:pPr>
        </w:pPrChange>
      </w:pPr>
      <w:del w:id="257" w:author="Amrit" w:date="2018-03-27T21:45:00Z">
        <w:r w:rsidRPr="0050203D" w:rsidDel="0050203D">
          <w:rPr>
            <w:rFonts w:ascii="Times New Roman" w:hAnsi="Times New Roman" w:cs="Times New Roman"/>
            <w:sz w:val="24"/>
            <w:rPrChange w:id="258" w:author="Amrit" w:date="2018-03-27T21:45:00Z">
              <w:rPr/>
            </w:rPrChange>
          </w:rPr>
          <w:delText>4. Witten DM, Tibshirani R, Hastie T. A penalized matrix decomposition, with applications to sparse principal components and canonical correlation analysis. Biostatistics [Internet]. 2009 [cited 2016 Jul 27];10:515–34. Available from: http://biostatistics.oxfordjournals.org/cgi/doi/10.1093/biostatistics/kxp008</w:delText>
        </w:r>
      </w:del>
    </w:p>
    <w:p w14:paraId="558FD8FD" w14:textId="31FB1D01" w:rsidR="00B378D8" w:rsidRPr="0050203D" w:rsidDel="0050203D" w:rsidRDefault="00B378D8">
      <w:pPr>
        <w:pStyle w:val="Bibliography"/>
        <w:rPr>
          <w:del w:id="259" w:author="Amrit" w:date="2018-03-27T21:45:00Z"/>
          <w:rFonts w:ascii="Times New Roman" w:hAnsi="Times New Roman" w:cs="Times New Roman"/>
          <w:sz w:val="24"/>
          <w:rPrChange w:id="260" w:author="Amrit" w:date="2018-03-27T21:45:00Z">
            <w:rPr>
              <w:del w:id="261" w:author="Amrit" w:date="2018-03-27T21:45:00Z"/>
            </w:rPr>
          </w:rPrChange>
        </w:rPr>
        <w:pPrChange w:id="262" w:author="Amrit" w:date="2018-03-27T21:45:00Z">
          <w:pPr>
            <w:pStyle w:val="Bibliography"/>
            <w:jc w:val="both"/>
          </w:pPr>
        </w:pPrChange>
      </w:pPr>
      <w:del w:id="263" w:author="Amrit" w:date="2018-03-27T21:45:00Z">
        <w:r w:rsidRPr="0050203D" w:rsidDel="0050203D">
          <w:rPr>
            <w:rFonts w:ascii="Times New Roman" w:hAnsi="Times New Roman" w:cs="Times New Roman"/>
            <w:sz w:val="24"/>
            <w:rPrChange w:id="264" w:author="Amrit" w:date="2018-03-27T21:45:00Z">
              <w:rPr/>
            </w:rPrChange>
          </w:rPr>
          <w:delText>5. Lee HK, Hsu AK, Sajdak J, Qin J, Pavlidis P. Coexpression analysis of human genes across many microarray data sets. Genome Res [Internet]. 2004 [cited 2016 Mar 30];14:1085–1094. Available from: http://genome.cshlp.org/content/14/6/1085.short</w:delText>
        </w:r>
      </w:del>
    </w:p>
    <w:p w14:paraId="0A84450B" w14:textId="6D1A22A4" w:rsidR="00B378D8" w:rsidRPr="0050203D" w:rsidDel="0050203D" w:rsidRDefault="00B378D8">
      <w:pPr>
        <w:pStyle w:val="Bibliography"/>
        <w:rPr>
          <w:del w:id="265" w:author="Amrit" w:date="2018-03-27T21:45:00Z"/>
          <w:rFonts w:ascii="Times New Roman" w:hAnsi="Times New Roman" w:cs="Times New Roman"/>
          <w:sz w:val="24"/>
          <w:rPrChange w:id="266" w:author="Amrit" w:date="2018-03-27T21:45:00Z">
            <w:rPr>
              <w:del w:id="267" w:author="Amrit" w:date="2018-03-27T21:45:00Z"/>
            </w:rPr>
          </w:rPrChange>
        </w:rPr>
        <w:pPrChange w:id="268" w:author="Amrit" w:date="2018-03-27T21:45:00Z">
          <w:pPr>
            <w:pStyle w:val="Bibliography"/>
            <w:jc w:val="both"/>
          </w:pPr>
        </w:pPrChange>
      </w:pPr>
      <w:del w:id="269" w:author="Amrit" w:date="2018-03-27T21:45:00Z">
        <w:r w:rsidRPr="0050203D" w:rsidDel="0050203D">
          <w:rPr>
            <w:rFonts w:ascii="Times New Roman" w:hAnsi="Times New Roman" w:cs="Times New Roman"/>
            <w:sz w:val="24"/>
            <w:rPrChange w:id="270" w:author="Amrit" w:date="2018-03-27T21:45:00Z">
              <w:rPr/>
            </w:rPrChange>
          </w:rPr>
          <w:delText>6. Langfelder P, Horvath S. WGCNA: an R package for weighted correlation network analysis. BMC Bioinformatics [Internet]. 2008 [cited 2016 Apr 4];9:559. Available from: http://www.biomedcentral.com/1471-2105/9/559</w:delText>
        </w:r>
      </w:del>
    </w:p>
    <w:p w14:paraId="0F597664" w14:textId="235F597C" w:rsidR="00B378D8" w:rsidRPr="0050203D" w:rsidDel="0050203D" w:rsidRDefault="00B378D8">
      <w:pPr>
        <w:pStyle w:val="Bibliography"/>
        <w:rPr>
          <w:del w:id="271" w:author="Amrit" w:date="2018-03-27T21:45:00Z"/>
          <w:rFonts w:ascii="Times New Roman" w:hAnsi="Times New Roman" w:cs="Times New Roman"/>
          <w:sz w:val="24"/>
          <w:rPrChange w:id="272" w:author="Amrit" w:date="2018-03-27T21:45:00Z">
            <w:rPr>
              <w:del w:id="273" w:author="Amrit" w:date="2018-03-27T21:45:00Z"/>
            </w:rPr>
          </w:rPrChange>
        </w:rPr>
        <w:pPrChange w:id="274" w:author="Amrit" w:date="2018-03-27T21:45:00Z">
          <w:pPr>
            <w:pStyle w:val="Bibliography"/>
            <w:jc w:val="both"/>
          </w:pPr>
        </w:pPrChange>
      </w:pPr>
      <w:del w:id="275" w:author="Amrit" w:date="2018-03-27T21:45:00Z">
        <w:r w:rsidRPr="0050203D" w:rsidDel="0050203D">
          <w:rPr>
            <w:rFonts w:ascii="Times New Roman" w:hAnsi="Times New Roman" w:cs="Times New Roman"/>
            <w:sz w:val="24"/>
            <w:rPrChange w:id="276" w:author="Amrit" w:date="2018-03-27T21:45:00Z">
              <w:rPr/>
            </w:rPrChange>
          </w:rPr>
          <w:delText xml:space="preserve">7. BOUGEARD S, QANNARI EM, LUPO C, HANAFI M. From Multiblock Partial Least Squares to Multiblock Redundancy Analysis. A Continuum Approach. :16. </w:delText>
        </w:r>
      </w:del>
    </w:p>
    <w:p w14:paraId="761F8110" w14:textId="480249A6" w:rsidR="00B378D8" w:rsidRPr="0050203D" w:rsidDel="0050203D" w:rsidRDefault="00B378D8">
      <w:pPr>
        <w:pStyle w:val="Bibliography"/>
        <w:rPr>
          <w:del w:id="277" w:author="Amrit" w:date="2018-03-27T21:45:00Z"/>
          <w:rFonts w:ascii="Times New Roman" w:hAnsi="Times New Roman" w:cs="Times New Roman"/>
          <w:sz w:val="24"/>
          <w:rPrChange w:id="278" w:author="Amrit" w:date="2018-03-27T21:45:00Z">
            <w:rPr>
              <w:del w:id="279" w:author="Amrit" w:date="2018-03-27T21:45:00Z"/>
            </w:rPr>
          </w:rPrChange>
        </w:rPr>
        <w:pPrChange w:id="280" w:author="Amrit" w:date="2018-03-27T21:45:00Z">
          <w:pPr>
            <w:pStyle w:val="Bibliography"/>
            <w:jc w:val="both"/>
          </w:pPr>
        </w:pPrChange>
      </w:pPr>
      <w:del w:id="281" w:author="Amrit" w:date="2018-03-27T21:45:00Z">
        <w:r w:rsidRPr="0050203D" w:rsidDel="0050203D">
          <w:rPr>
            <w:rFonts w:ascii="Times New Roman" w:hAnsi="Times New Roman" w:cs="Times New Roman"/>
            <w:sz w:val="24"/>
            <w:rPrChange w:id="282" w:author="Amrit" w:date="2018-03-27T21:45:00Z">
              <w:rPr/>
            </w:rPrChange>
          </w:rPr>
          <w:delText>8. Johnson WE, Li C, Rabinovic A. Adjusting batch effects in microarray expression data using empirical Bayes methods. Biostatistics [Internet]. 2007 [cited 2016 May 12];8:118–27. Available from: http://biostatistics.oxfordjournals.org/cgi/doi/10.1093/biostatistics/kxj037</w:delText>
        </w:r>
      </w:del>
    </w:p>
    <w:p w14:paraId="31A73F7F" w14:textId="2871F7B3" w:rsidR="00B378D8" w:rsidRPr="0050203D" w:rsidDel="0050203D" w:rsidRDefault="00B378D8">
      <w:pPr>
        <w:pStyle w:val="Bibliography"/>
        <w:rPr>
          <w:del w:id="283" w:author="Amrit" w:date="2018-03-27T21:45:00Z"/>
          <w:rFonts w:ascii="Times New Roman" w:hAnsi="Times New Roman" w:cs="Times New Roman"/>
          <w:sz w:val="24"/>
          <w:rPrChange w:id="284" w:author="Amrit" w:date="2018-03-27T21:45:00Z">
            <w:rPr>
              <w:del w:id="285" w:author="Amrit" w:date="2018-03-27T21:45:00Z"/>
            </w:rPr>
          </w:rPrChange>
        </w:rPr>
        <w:pPrChange w:id="286" w:author="Amrit" w:date="2018-03-27T21:45:00Z">
          <w:pPr>
            <w:pStyle w:val="Bibliography"/>
            <w:jc w:val="both"/>
          </w:pPr>
        </w:pPrChange>
      </w:pPr>
      <w:del w:id="287" w:author="Amrit" w:date="2018-03-27T21:45:00Z">
        <w:r w:rsidRPr="0050203D" w:rsidDel="0050203D">
          <w:rPr>
            <w:rFonts w:ascii="Times New Roman" w:hAnsi="Times New Roman" w:cs="Times New Roman"/>
            <w:sz w:val="24"/>
            <w:rPrChange w:id="288" w:author="Amrit" w:date="2018-03-27T21:45:00Z">
              <w:rPr/>
            </w:rPrChange>
          </w:rPr>
          <w:delText>9. Gagnon-Bartsch JA, Speed TP. Using control genes to correct for unwanted variation in microarray data. Biostatistics [Internet]. 2012 [cited 2018 Mar 6];13:539–52. Available from: https://academic.oup.com/biostatistics/article-lookup/doi/10.1093/biostatistics/kxr034</w:delText>
        </w:r>
      </w:del>
    </w:p>
    <w:p w14:paraId="783BA833" w14:textId="4091EFF3" w:rsidR="00B378D8" w:rsidRPr="0050203D" w:rsidDel="0050203D" w:rsidRDefault="00B378D8">
      <w:pPr>
        <w:pStyle w:val="Bibliography"/>
        <w:rPr>
          <w:del w:id="289" w:author="Amrit" w:date="2018-03-27T21:45:00Z"/>
          <w:rFonts w:ascii="Times New Roman" w:hAnsi="Times New Roman" w:cs="Times New Roman"/>
          <w:sz w:val="24"/>
          <w:rPrChange w:id="290" w:author="Amrit" w:date="2018-03-27T21:45:00Z">
            <w:rPr>
              <w:del w:id="291" w:author="Amrit" w:date="2018-03-27T21:45:00Z"/>
            </w:rPr>
          </w:rPrChange>
        </w:rPr>
        <w:pPrChange w:id="292" w:author="Amrit" w:date="2018-03-27T21:45:00Z">
          <w:pPr>
            <w:pStyle w:val="Bibliography"/>
            <w:jc w:val="both"/>
          </w:pPr>
        </w:pPrChange>
      </w:pPr>
      <w:del w:id="293" w:author="Amrit" w:date="2018-03-27T21:45:00Z">
        <w:r w:rsidRPr="0050203D" w:rsidDel="0050203D">
          <w:rPr>
            <w:rFonts w:ascii="Times New Roman" w:hAnsi="Times New Roman" w:cs="Times New Roman"/>
            <w:sz w:val="24"/>
            <w:rPrChange w:id="294" w:author="Amrit" w:date="2018-03-27T21:45:00Z">
              <w:rPr/>
            </w:rPrChange>
          </w:rPr>
          <w:delText>10. Parker HS, Corrada Bravo H, Leek JT. Removing batch effects for prediction problems with frozen surrogate variable analysis. PeerJ [Internet]. 2014 [cited 2016 May 12];2:e561. Available from: https://peerj.com/articles/561</w:delText>
        </w:r>
      </w:del>
    </w:p>
    <w:p w14:paraId="23B0AE28" w14:textId="0A48C34C" w:rsidR="00B378D8" w:rsidRPr="0050203D" w:rsidDel="0050203D" w:rsidRDefault="00B378D8">
      <w:pPr>
        <w:pStyle w:val="Bibliography"/>
        <w:rPr>
          <w:del w:id="295" w:author="Amrit" w:date="2018-03-27T21:45:00Z"/>
          <w:rFonts w:ascii="Times New Roman" w:hAnsi="Times New Roman" w:cs="Times New Roman"/>
          <w:sz w:val="24"/>
          <w:rPrChange w:id="296" w:author="Amrit" w:date="2018-03-27T21:45:00Z">
            <w:rPr>
              <w:del w:id="297" w:author="Amrit" w:date="2018-03-27T21:45:00Z"/>
            </w:rPr>
          </w:rPrChange>
        </w:rPr>
        <w:pPrChange w:id="298" w:author="Amrit" w:date="2018-03-27T21:45:00Z">
          <w:pPr>
            <w:pStyle w:val="Bibliography"/>
            <w:jc w:val="both"/>
          </w:pPr>
        </w:pPrChange>
      </w:pPr>
      <w:del w:id="299" w:author="Amrit" w:date="2018-03-27T21:45:00Z">
        <w:r w:rsidRPr="0050203D" w:rsidDel="0050203D">
          <w:rPr>
            <w:rFonts w:ascii="Times New Roman" w:hAnsi="Times New Roman" w:cs="Times New Roman"/>
            <w:sz w:val="24"/>
            <w:rPrChange w:id="300" w:author="Amrit" w:date="2018-03-27T21:45:00Z">
              <w:rPr/>
            </w:rPrChange>
          </w:rPr>
          <w:delText>11. Rohart F, Gautier B, Singh A, Cao K-AL. mixOmics: An R package for ‘omics feature selection and multiple data integration. PLOS Comput Biol [Internet]. 2017 [cited 2018 Jan 29];13:e1005752. Available from: http://journals.plos.org/ploscompbiol/article?id=10.1371/journal.pcbi.1005752</w:delText>
        </w:r>
      </w:del>
    </w:p>
    <w:p w14:paraId="4C15F14C" w14:textId="12296665" w:rsidR="00B378D8" w:rsidRPr="0050203D" w:rsidDel="0050203D" w:rsidRDefault="00B378D8">
      <w:pPr>
        <w:pStyle w:val="Bibliography"/>
        <w:rPr>
          <w:del w:id="301" w:author="Amrit" w:date="2018-03-27T21:45:00Z"/>
          <w:rFonts w:ascii="Times New Roman" w:hAnsi="Times New Roman" w:cs="Times New Roman"/>
          <w:sz w:val="24"/>
          <w:rPrChange w:id="302" w:author="Amrit" w:date="2018-03-27T21:45:00Z">
            <w:rPr>
              <w:del w:id="303" w:author="Amrit" w:date="2018-03-27T21:45:00Z"/>
            </w:rPr>
          </w:rPrChange>
        </w:rPr>
        <w:pPrChange w:id="304" w:author="Amrit" w:date="2018-03-27T21:45:00Z">
          <w:pPr>
            <w:pStyle w:val="Bibliography"/>
            <w:jc w:val="both"/>
          </w:pPr>
        </w:pPrChange>
      </w:pPr>
      <w:del w:id="305" w:author="Amrit" w:date="2018-03-27T21:45:00Z">
        <w:r w:rsidRPr="0050203D" w:rsidDel="0050203D">
          <w:rPr>
            <w:rFonts w:ascii="Times New Roman" w:hAnsi="Times New Roman" w:cs="Times New Roman"/>
            <w:sz w:val="24"/>
            <w:rPrChange w:id="306" w:author="Amrit" w:date="2018-03-27T21:45:00Z">
              <w:rPr/>
            </w:rPrChange>
          </w:rPr>
          <w:delText>12. Liberzon A, Birger C, Thorvaldsdóttir H, Ghandi M, Mesirov JP, Tamayo P. The Molecular Signatures Database Hallmark Gene Set Collection. Cell Syst [Internet]. 2015 [cited 2018 Jan 30];1:417–25. Available from: http://linkinghub.elsevier.com/retrieve/pii/S2405471215002185</w:delText>
        </w:r>
      </w:del>
    </w:p>
    <w:p w14:paraId="00D6D65E" w14:textId="2C5F41DA" w:rsidR="00B378D8" w:rsidRPr="0050203D" w:rsidDel="0050203D" w:rsidRDefault="00B378D8">
      <w:pPr>
        <w:pStyle w:val="Bibliography"/>
        <w:rPr>
          <w:del w:id="307" w:author="Amrit" w:date="2018-03-27T21:45:00Z"/>
          <w:rFonts w:ascii="Times New Roman" w:hAnsi="Times New Roman" w:cs="Times New Roman"/>
          <w:sz w:val="24"/>
          <w:rPrChange w:id="308" w:author="Amrit" w:date="2018-03-27T21:45:00Z">
            <w:rPr>
              <w:del w:id="309" w:author="Amrit" w:date="2018-03-27T21:45:00Z"/>
            </w:rPr>
          </w:rPrChange>
        </w:rPr>
        <w:pPrChange w:id="310" w:author="Amrit" w:date="2018-03-27T21:45:00Z">
          <w:pPr>
            <w:pStyle w:val="Bibliography"/>
            <w:jc w:val="both"/>
          </w:pPr>
        </w:pPrChange>
      </w:pPr>
      <w:del w:id="311" w:author="Amrit" w:date="2018-03-27T21:45:00Z">
        <w:r w:rsidRPr="0050203D" w:rsidDel="0050203D">
          <w:rPr>
            <w:rFonts w:ascii="Times New Roman" w:hAnsi="Times New Roman" w:cs="Times New Roman"/>
            <w:sz w:val="24"/>
            <w:rPrChange w:id="312" w:author="Amrit" w:date="2018-03-27T21:45:00Z">
              <w:rPr/>
            </w:rPrChange>
          </w:rPr>
          <w:delText>13. Chaussabel D, Baldwin N. Democratizing systems immunology with modular transcriptional repertoire analyses. Nat Rev Immunol [Internet]. 2014 [cited 2016 Jul 22];14:271–80. Available from: http://www.nature.com/doifinder/10.1038/nri3642</w:delText>
        </w:r>
      </w:del>
    </w:p>
    <w:p w14:paraId="4CEA7AE3" w14:textId="2DFC86E8" w:rsidR="00B378D8" w:rsidRPr="0050203D" w:rsidDel="0050203D" w:rsidRDefault="00B378D8">
      <w:pPr>
        <w:pStyle w:val="Bibliography"/>
        <w:rPr>
          <w:del w:id="313" w:author="Amrit" w:date="2018-03-27T21:45:00Z"/>
          <w:rFonts w:ascii="Times New Roman" w:hAnsi="Times New Roman" w:cs="Times New Roman"/>
          <w:sz w:val="24"/>
          <w:rPrChange w:id="314" w:author="Amrit" w:date="2018-03-27T21:45:00Z">
            <w:rPr>
              <w:del w:id="315" w:author="Amrit" w:date="2018-03-27T21:45:00Z"/>
            </w:rPr>
          </w:rPrChange>
        </w:rPr>
        <w:pPrChange w:id="316" w:author="Amrit" w:date="2018-03-27T21:45:00Z">
          <w:pPr>
            <w:pStyle w:val="Bibliography"/>
            <w:jc w:val="both"/>
          </w:pPr>
        </w:pPrChange>
      </w:pPr>
      <w:del w:id="317" w:author="Amrit" w:date="2018-03-27T21:45:00Z">
        <w:r w:rsidRPr="0050203D" w:rsidDel="0050203D">
          <w:rPr>
            <w:rFonts w:ascii="Times New Roman" w:hAnsi="Times New Roman" w:cs="Times New Roman"/>
            <w:sz w:val="24"/>
            <w:rPrChange w:id="318" w:author="Amrit" w:date="2018-03-27T21:45:00Z">
              <w:rPr/>
            </w:rPrChange>
          </w:rPr>
          <w:delText>14. Benita Y, Cao Z, Giallourakis C, Li C, Gardet A, Xavier RJ. Gene enrichment profiles reveal T-cell development, differentiation, and lineage-specific transcription factors including ZBTB25 as a novel NF-AT repressor. Blood [Internet]. 2010 [cited 2018 Mar 5];115:5376–84. Available from: http://www.bloodjournal.org/cgi/doi/10.1182/blood-2010-01-263855</w:delText>
        </w:r>
      </w:del>
    </w:p>
    <w:p w14:paraId="5A792CC8" w14:textId="5E1BEAFF" w:rsidR="00B378D8" w:rsidRPr="0050203D" w:rsidDel="0050203D" w:rsidRDefault="00B378D8">
      <w:pPr>
        <w:pStyle w:val="Bibliography"/>
        <w:rPr>
          <w:del w:id="319" w:author="Amrit" w:date="2018-03-27T21:45:00Z"/>
          <w:rFonts w:ascii="Times New Roman" w:hAnsi="Times New Roman" w:cs="Times New Roman"/>
          <w:sz w:val="24"/>
          <w:rPrChange w:id="320" w:author="Amrit" w:date="2018-03-27T21:45:00Z">
            <w:rPr>
              <w:del w:id="321" w:author="Amrit" w:date="2018-03-27T21:45:00Z"/>
            </w:rPr>
          </w:rPrChange>
        </w:rPr>
        <w:pPrChange w:id="322" w:author="Amrit" w:date="2018-03-27T21:45:00Z">
          <w:pPr>
            <w:pStyle w:val="Bibliography"/>
            <w:jc w:val="both"/>
          </w:pPr>
        </w:pPrChange>
      </w:pPr>
      <w:del w:id="323" w:author="Amrit" w:date="2018-03-27T21:45:00Z">
        <w:r w:rsidRPr="0050203D" w:rsidDel="0050203D">
          <w:rPr>
            <w:rFonts w:ascii="Times New Roman" w:hAnsi="Times New Roman" w:cs="Times New Roman"/>
            <w:sz w:val="24"/>
            <w:rPrChange w:id="324" w:author="Amrit" w:date="2018-03-27T21:45:00Z">
              <w:rPr/>
            </w:rPrChange>
          </w:rPr>
          <w:delText>15. Law CW, Chen Y, Shi W, Smyth GK. Voom: precision weights unlock linear model analysis tools for RNA-seq read counts. Genome Biol [Internet]. 2014 [cited 2016 Mar 2];15:R29. Available from: http://www.biomedcentral.com/content/pdf/gb-2014-15-2-r29.pdf</w:delText>
        </w:r>
      </w:del>
    </w:p>
    <w:p w14:paraId="242BB5C1" w14:textId="77777777" w:rsidR="0050203D" w:rsidRPr="0050203D" w:rsidRDefault="0050203D">
      <w:pPr>
        <w:pStyle w:val="Bibliography"/>
        <w:rPr>
          <w:ins w:id="325" w:author="Amrit" w:date="2018-03-27T21:45:00Z"/>
          <w:rFonts w:ascii="Times New Roman" w:eastAsia="Times New Roman" w:hAnsi="Times New Roman" w:cs="Times New Roman"/>
          <w:sz w:val="24"/>
          <w:rPrChange w:id="326" w:author="Amrit" w:date="2018-03-27T21:45:00Z">
            <w:rPr>
              <w:ins w:id="327" w:author="Amrit" w:date="2018-03-27T21:45:00Z"/>
              <w:rFonts w:eastAsia="Times New Roman"/>
            </w:rPr>
          </w:rPrChange>
        </w:rPr>
        <w:pPrChange w:id="328" w:author="Amrit" w:date="2018-03-27T21:45:00Z">
          <w:pPr>
            <w:widowControl w:val="0"/>
            <w:autoSpaceDE w:val="0"/>
            <w:autoSpaceDN w:val="0"/>
            <w:adjustRightInd w:val="0"/>
          </w:pPr>
        </w:pPrChange>
      </w:pPr>
      <w:ins w:id="329" w:author="Amrit" w:date="2018-03-27T21:45:00Z">
        <w:r w:rsidRPr="0050203D">
          <w:rPr>
            <w:rFonts w:ascii="Times New Roman" w:eastAsia="Times New Roman" w:hAnsi="Times New Roman" w:cs="Times New Roman"/>
            <w:sz w:val="24"/>
            <w:rPrChange w:id="330" w:author="Amrit" w:date="2018-03-27T21:45:00Z">
              <w:rPr>
                <w:rFonts w:eastAsia="Times New Roman"/>
              </w:rPr>
            </w:rPrChange>
          </w:rPr>
          <w:t xml:space="preserve">1. Wold H. Estimation of principal components and related models by iterative least squares. Multivar Anal. 1966;391–420. </w:t>
        </w:r>
      </w:ins>
    </w:p>
    <w:p w14:paraId="3BE86D67" w14:textId="77777777" w:rsidR="0050203D" w:rsidRPr="0050203D" w:rsidRDefault="0050203D">
      <w:pPr>
        <w:pStyle w:val="Bibliography"/>
        <w:rPr>
          <w:ins w:id="331" w:author="Amrit" w:date="2018-03-27T21:45:00Z"/>
          <w:rFonts w:ascii="Times New Roman" w:eastAsia="Times New Roman" w:hAnsi="Times New Roman" w:cs="Times New Roman"/>
          <w:sz w:val="24"/>
          <w:rPrChange w:id="332" w:author="Amrit" w:date="2018-03-27T21:45:00Z">
            <w:rPr>
              <w:ins w:id="333" w:author="Amrit" w:date="2018-03-27T21:45:00Z"/>
              <w:rFonts w:eastAsia="Times New Roman"/>
            </w:rPr>
          </w:rPrChange>
        </w:rPr>
        <w:pPrChange w:id="334" w:author="Amrit" w:date="2018-03-27T21:45:00Z">
          <w:pPr>
            <w:widowControl w:val="0"/>
            <w:autoSpaceDE w:val="0"/>
            <w:autoSpaceDN w:val="0"/>
            <w:adjustRightInd w:val="0"/>
          </w:pPr>
        </w:pPrChange>
      </w:pPr>
      <w:ins w:id="335" w:author="Amrit" w:date="2018-03-27T21:45:00Z">
        <w:r w:rsidRPr="0050203D">
          <w:rPr>
            <w:rFonts w:ascii="Times New Roman" w:eastAsia="Times New Roman" w:hAnsi="Times New Roman" w:cs="Times New Roman"/>
            <w:sz w:val="24"/>
            <w:rPrChange w:id="336" w:author="Amrit" w:date="2018-03-27T21:45:00Z">
              <w:rPr>
                <w:rFonts w:eastAsia="Times New Roman"/>
              </w:rPr>
            </w:rPrChange>
          </w:rPr>
          <w:t>2. Lê Cao K-A, Boitard S, Besse P. Sparse PLS discriminant analysis: biologically relevant feature selection and graphical displays for multiclass problems. BMC Bioinformatics [Internet]. 2011 [cited 2015 Jul 15];12:253. Available from: http://www.biomedcentral.com/1471-2105/12/253/</w:t>
        </w:r>
      </w:ins>
    </w:p>
    <w:p w14:paraId="5EB9DC69" w14:textId="77777777" w:rsidR="0050203D" w:rsidRPr="0050203D" w:rsidRDefault="0050203D">
      <w:pPr>
        <w:pStyle w:val="Bibliography"/>
        <w:rPr>
          <w:ins w:id="337" w:author="Amrit" w:date="2018-03-27T21:45:00Z"/>
          <w:rFonts w:ascii="Times New Roman" w:eastAsia="Times New Roman" w:hAnsi="Times New Roman" w:cs="Times New Roman"/>
          <w:sz w:val="24"/>
          <w:rPrChange w:id="338" w:author="Amrit" w:date="2018-03-27T21:45:00Z">
            <w:rPr>
              <w:ins w:id="339" w:author="Amrit" w:date="2018-03-27T21:45:00Z"/>
              <w:rFonts w:eastAsia="Times New Roman"/>
            </w:rPr>
          </w:rPrChange>
        </w:rPr>
        <w:pPrChange w:id="340" w:author="Amrit" w:date="2018-03-27T21:45:00Z">
          <w:pPr>
            <w:widowControl w:val="0"/>
            <w:autoSpaceDE w:val="0"/>
            <w:autoSpaceDN w:val="0"/>
            <w:adjustRightInd w:val="0"/>
          </w:pPr>
        </w:pPrChange>
      </w:pPr>
      <w:ins w:id="341" w:author="Amrit" w:date="2018-03-27T21:45:00Z">
        <w:r w:rsidRPr="0050203D">
          <w:rPr>
            <w:rFonts w:ascii="Times New Roman" w:eastAsia="Times New Roman" w:hAnsi="Times New Roman" w:cs="Times New Roman"/>
            <w:sz w:val="24"/>
            <w:rPrChange w:id="342" w:author="Amrit" w:date="2018-03-27T21:45:00Z">
              <w:rPr>
                <w:rFonts w:eastAsia="Times New Roman"/>
              </w:rPr>
            </w:rPrChange>
          </w:rPr>
          <w:t>3. Tenenhaus A, Philippe C, Guillemot V, Le Cao K-A, Grill J, Frouin V. Variable selection for generalized canonical correlation analysis. Biostatistics [Internet]. 2014 [cited 2015 Jul 15];15:569–83. Available from: http://biostatistics.oxfordjournals.org/cgi/doi/10.1093/biostatistics/kxu001</w:t>
        </w:r>
      </w:ins>
    </w:p>
    <w:p w14:paraId="1B4999BD" w14:textId="77777777" w:rsidR="0050203D" w:rsidRPr="0050203D" w:rsidRDefault="0050203D">
      <w:pPr>
        <w:pStyle w:val="Bibliography"/>
        <w:rPr>
          <w:ins w:id="343" w:author="Amrit" w:date="2018-03-27T21:45:00Z"/>
          <w:rFonts w:ascii="Times New Roman" w:eastAsia="Times New Roman" w:hAnsi="Times New Roman" w:cs="Times New Roman"/>
          <w:sz w:val="24"/>
          <w:rPrChange w:id="344" w:author="Amrit" w:date="2018-03-27T21:45:00Z">
            <w:rPr>
              <w:ins w:id="345" w:author="Amrit" w:date="2018-03-27T21:45:00Z"/>
              <w:rFonts w:eastAsia="Times New Roman"/>
            </w:rPr>
          </w:rPrChange>
        </w:rPr>
        <w:pPrChange w:id="346" w:author="Amrit" w:date="2018-03-27T21:45:00Z">
          <w:pPr>
            <w:widowControl w:val="0"/>
            <w:autoSpaceDE w:val="0"/>
            <w:autoSpaceDN w:val="0"/>
            <w:adjustRightInd w:val="0"/>
          </w:pPr>
        </w:pPrChange>
      </w:pPr>
      <w:ins w:id="347" w:author="Amrit" w:date="2018-03-27T21:45:00Z">
        <w:r w:rsidRPr="0050203D">
          <w:rPr>
            <w:rFonts w:ascii="Times New Roman" w:eastAsia="Times New Roman" w:hAnsi="Times New Roman" w:cs="Times New Roman"/>
            <w:sz w:val="24"/>
            <w:rPrChange w:id="348" w:author="Amrit" w:date="2018-03-27T21:45:00Z">
              <w:rPr>
                <w:rFonts w:eastAsia="Times New Roman"/>
              </w:rPr>
            </w:rPrChange>
          </w:rPr>
          <w:t>4. Witten DM, Tibshirani R, Hastie T. A penalized matrix decomposition, with applications to sparse principal components and canonical correlation analysis. Biostatistics [Internet]. 2009 [cited 2016 Jul 27];10:515–34. Available from: http://biostatistics.oxfordjournals.org/cgi/doi/10.1093/biostatistics/kxp008</w:t>
        </w:r>
      </w:ins>
    </w:p>
    <w:p w14:paraId="719BA938" w14:textId="77777777" w:rsidR="0050203D" w:rsidRPr="0050203D" w:rsidRDefault="0050203D">
      <w:pPr>
        <w:pStyle w:val="Bibliography"/>
        <w:rPr>
          <w:ins w:id="349" w:author="Amrit" w:date="2018-03-27T21:45:00Z"/>
          <w:rFonts w:ascii="Times New Roman" w:eastAsia="Times New Roman" w:hAnsi="Times New Roman" w:cs="Times New Roman"/>
          <w:sz w:val="24"/>
          <w:rPrChange w:id="350" w:author="Amrit" w:date="2018-03-27T21:45:00Z">
            <w:rPr>
              <w:ins w:id="351" w:author="Amrit" w:date="2018-03-27T21:45:00Z"/>
              <w:rFonts w:eastAsia="Times New Roman"/>
            </w:rPr>
          </w:rPrChange>
        </w:rPr>
        <w:pPrChange w:id="352" w:author="Amrit" w:date="2018-03-27T21:45:00Z">
          <w:pPr>
            <w:widowControl w:val="0"/>
            <w:autoSpaceDE w:val="0"/>
            <w:autoSpaceDN w:val="0"/>
            <w:adjustRightInd w:val="0"/>
          </w:pPr>
        </w:pPrChange>
      </w:pPr>
      <w:ins w:id="353" w:author="Amrit" w:date="2018-03-27T21:45:00Z">
        <w:r w:rsidRPr="0050203D">
          <w:rPr>
            <w:rFonts w:ascii="Times New Roman" w:eastAsia="Times New Roman" w:hAnsi="Times New Roman" w:cs="Times New Roman"/>
            <w:sz w:val="24"/>
            <w:rPrChange w:id="354" w:author="Amrit" w:date="2018-03-27T21:45:00Z">
              <w:rPr>
                <w:rFonts w:eastAsia="Times New Roman"/>
              </w:rPr>
            </w:rPrChange>
          </w:rPr>
          <w:t>5. Lee HK, Hsu AK, Sajdak J, Qin J, Pavlidis P. Coexpression analysis of human genes across many microarray data sets. Genome Res [Internet]. 2004 [cited 2016 Mar 30];14:1085–1094. Available from: http://genome.cshlp.org/content/14/6/1085.short</w:t>
        </w:r>
      </w:ins>
    </w:p>
    <w:p w14:paraId="7BB7C712" w14:textId="77777777" w:rsidR="0050203D" w:rsidRPr="0050203D" w:rsidRDefault="0050203D">
      <w:pPr>
        <w:pStyle w:val="Bibliography"/>
        <w:rPr>
          <w:ins w:id="355" w:author="Amrit" w:date="2018-03-27T21:45:00Z"/>
          <w:rFonts w:ascii="Times New Roman" w:eastAsia="Times New Roman" w:hAnsi="Times New Roman" w:cs="Times New Roman"/>
          <w:sz w:val="24"/>
          <w:rPrChange w:id="356" w:author="Amrit" w:date="2018-03-27T21:45:00Z">
            <w:rPr>
              <w:ins w:id="357" w:author="Amrit" w:date="2018-03-27T21:45:00Z"/>
              <w:rFonts w:eastAsia="Times New Roman"/>
            </w:rPr>
          </w:rPrChange>
        </w:rPr>
        <w:pPrChange w:id="358" w:author="Amrit" w:date="2018-03-27T21:45:00Z">
          <w:pPr>
            <w:widowControl w:val="0"/>
            <w:autoSpaceDE w:val="0"/>
            <w:autoSpaceDN w:val="0"/>
            <w:adjustRightInd w:val="0"/>
          </w:pPr>
        </w:pPrChange>
      </w:pPr>
      <w:ins w:id="359" w:author="Amrit" w:date="2018-03-27T21:45:00Z">
        <w:r w:rsidRPr="0050203D">
          <w:rPr>
            <w:rFonts w:ascii="Times New Roman" w:eastAsia="Times New Roman" w:hAnsi="Times New Roman" w:cs="Times New Roman"/>
            <w:sz w:val="24"/>
            <w:rPrChange w:id="360" w:author="Amrit" w:date="2018-03-27T21:45:00Z">
              <w:rPr>
                <w:rFonts w:eastAsia="Times New Roman"/>
              </w:rPr>
            </w:rPrChange>
          </w:rPr>
          <w:t>6. Langfelder P, Horvath S. WGCNA: an R package for weighted correlation network analysis. BMC Bioinformatics [Internet]. 2008 [cited 2016 Apr 4];9:559. Available from: http://www.biomedcentral.com/1471-2105/9/559</w:t>
        </w:r>
      </w:ins>
    </w:p>
    <w:p w14:paraId="545CF5F3" w14:textId="77777777" w:rsidR="0050203D" w:rsidRPr="0050203D" w:rsidRDefault="0050203D">
      <w:pPr>
        <w:pStyle w:val="Bibliography"/>
        <w:rPr>
          <w:ins w:id="361" w:author="Amrit" w:date="2018-03-27T21:45:00Z"/>
          <w:rFonts w:ascii="Times New Roman" w:eastAsia="Times New Roman" w:hAnsi="Times New Roman" w:cs="Times New Roman"/>
          <w:sz w:val="24"/>
          <w:rPrChange w:id="362" w:author="Amrit" w:date="2018-03-27T21:45:00Z">
            <w:rPr>
              <w:ins w:id="363" w:author="Amrit" w:date="2018-03-27T21:45:00Z"/>
              <w:rFonts w:eastAsia="Times New Roman"/>
            </w:rPr>
          </w:rPrChange>
        </w:rPr>
        <w:pPrChange w:id="364" w:author="Amrit" w:date="2018-03-27T21:45:00Z">
          <w:pPr>
            <w:widowControl w:val="0"/>
            <w:autoSpaceDE w:val="0"/>
            <w:autoSpaceDN w:val="0"/>
            <w:adjustRightInd w:val="0"/>
          </w:pPr>
        </w:pPrChange>
      </w:pPr>
      <w:ins w:id="365" w:author="Amrit" w:date="2018-03-27T21:45:00Z">
        <w:r w:rsidRPr="0050203D">
          <w:rPr>
            <w:rFonts w:ascii="Times New Roman" w:eastAsia="Times New Roman" w:hAnsi="Times New Roman" w:cs="Times New Roman"/>
            <w:sz w:val="24"/>
            <w:rPrChange w:id="366" w:author="Amrit" w:date="2018-03-27T21:45:00Z">
              <w:rPr>
                <w:rFonts w:eastAsia="Times New Roman"/>
              </w:rPr>
            </w:rPrChange>
          </w:rPr>
          <w:t xml:space="preserve">7. BOUGEARD S, QANNARI EM, LUPO C, HANAFI M. From Multiblock Partial Least Squares to Multiblock Redundancy Analysis. A Continuum Approach. :16. </w:t>
        </w:r>
      </w:ins>
    </w:p>
    <w:p w14:paraId="0D544139" w14:textId="77777777" w:rsidR="0050203D" w:rsidRPr="0050203D" w:rsidRDefault="0050203D">
      <w:pPr>
        <w:pStyle w:val="Bibliography"/>
        <w:rPr>
          <w:ins w:id="367" w:author="Amrit" w:date="2018-03-27T21:45:00Z"/>
          <w:rFonts w:ascii="Times New Roman" w:eastAsia="Times New Roman" w:hAnsi="Times New Roman" w:cs="Times New Roman"/>
          <w:sz w:val="24"/>
          <w:rPrChange w:id="368" w:author="Amrit" w:date="2018-03-27T21:45:00Z">
            <w:rPr>
              <w:ins w:id="369" w:author="Amrit" w:date="2018-03-27T21:45:00Z"/>
              <w:rFonts w:eastAsia="Times New Roman"/>
            </w:rPr>
          </w:rPrChange>
        </w:rPr>
        <w:pPrChange w:id="370" w:author="Amrit" w:date="2018-03-27T21:45:00Z">
          <w:pPr>
            <w:widowControl w:val="0"/>
            <w:autoSpaceDE w:val="0"/>
            <w:autoSpaceDN w:val="0"/>
            <w:adjustRightInd w:val="0"/>
          </w:pPr>
        </w:pPrChange>
      </w:pPr>
      <w:ins w:id="371" w:author="Amrit" w:date="2018-03-27T21:45:00Z">
        <w:r w:rsidRPr="0050203D">
          <w:rPr>
            <w:rFonts w:ascii="Times New Roman" w:eastAsia="Times New Roman" w:hAnsi="Times New Roman" w:cs="Times New Roman"/>
            <w:sz w:val="24"/>
            <w:rPrChange w:id="372" w:author="Amrit" w:date="2018-03-27T21:45:00Z">
              <w:rPr>
                <w:rFonts w:eastAsia="Times New Roman"/>
              </w:rPr>
            </w:rPrChange>
          </w:rPr>
          <w:t>8. Johnson WE, Li C, Rabinovic A. Adjusting batch effects in microarray expression data using empirical Bayes methods. Biostatistics [Internet]. 2007 [cited 2016 May 12];8:118–27. Available from: http://biostatistics.oxfordjournals.org/cgi/doi/10.1093/biostatistics/kxj037</w:t>
        </w:r>
      </w:ins>
    </w:p>
    <w:p w14:paraId="7456E84B" w14:textId="77777777" w:rsidR="0050203D" w:rsidRPr="0050203D" w:rsidRDefault="0050203D">
      <w:pPr>
        <w:pStyle w:val="Bibliography"/>
        <w:rPr>
          <w:ins w:id="373" w:author="Amrit" w:date="2018-03-27T21:45:00Z"/>
          <w:rFonts w:ascii="Times New Roman" w:eastAsia="Times New Roman" w:hAnsi="Times New Roman" w:cs="Times New Roman"/>
          <w:sz w:val="24"/>
          <w:rPrChange w:id="374" w:author="Amrit" w:date="2018-03-27T21:45:00Z">
            <w:rPr>
              <w:ins w:id="375" w:author="Amrit" w:date="2018-03-27T21:45:00Z"/>
              <w:rFonts w:eastAsia="Times New Roman"/>
            </w:rPr>
          </w:rPrChange>
        </w:rPr>
        <w:pPrChange w:id="376" w:author="Amrit" w:date="2018-03-27T21:45:00Z">
          <w:pPr>
            <w:widowControl w:val="0"/>
            <w:autoSpaceDE w:val="0"/>
            <w:autoSpaceDN w:val="0"/>
            <w:adjustRightInd w:val="0"/>
          </w:pPr>
        </w:pPrChange>
      </w:pPr>
      <w:ins w:id="377" w:author="Amrit" w:date="2018-03-27T21:45:00Z">
        <w:r w:rsidRPr="0050203D">
          <w:rPr>
            <w:rFonts w:ascii="Times New Roman" w:eastAsia="Times New Roman" w:hAnsi="Times New Roman" w:cs="Times New Roman"/>
            <w:sz w:val="24"/>
            <w:rPrChange w:id="378" w:author="Amrit" w:date="2018-03-27T21:45:00Z">
              <w:rPr>
                <w:rFonts w:eastAsia="Times New Roman"/>
              </w:rPr>
            </w:rPrChange>
          </w:rPr>
          <w:t>9. Gagnon-Bartsch JA, Speed TP. Using control genes to correct for unwanted variation in microarray data. Biostatistics [Internet]. 2012 [cited 2018 Mar 6];13:539–52. Available from: https://academic.oup.com/biostatistics/article-lookup/doi/10.1093/biostatistics/kxr034</w:t>
        </w:r>
      </w:ins>
    </w:p>
    <w:p w14:paraId="451A751D" w14:textId="77777777" w:rsidR="0050203D" w:rsidRPr="0050203D" w:rsidRDefault="0050203D">
      <w:pPr>
        <w:pStyle w:val="Bibliography"/>
        <w:rPr>
          <w:ins w:id="379" w:author="Amrit" w:date="2018-03-27T21:45:00Z"/>
          <w:rFonts w:ascii="Times New Roman" w:eastAsia="Times New Roman" w:hAnsi="Times New Roman" w:cs="Times New Roman"/>
          <w:sz w:val="24"/>
          <w:rPrChange w:id="380" w:author="Amrit" w:date="2018-03-27T21:45:00Z">
            <w:rPr>
              <w:ins w:id="381" w:author="Amrit" w:date="2018-03-27T21:45:00Z"/>
              <w:rFonts w:eastAsia="Times New Roman"/>
            </w:rPr>
          </w:rPrChange>
        </w:rPr>
        <w:pPrChange w:id="382" w:author="Amrit" w:date="2018-03-27T21:45:00Z">
          <w:pPr>
            <w:widowControl w:val="0"/>
            <w:autoSpaceDE w:val="0"/>
            <w:autoSpaceDN w:val="0"/>
            <w:adjustRightInd w:val="0"/>
          </w:pPr>
        </w:pPrChange>
      </w:pPr>
      <w:ins w:id="383" w:author="Amrit" w:date="2018-03-27T21:45:00Z">
        <w:r w:rsidRPr="0050203D">
          <w:rPr>
            <w:rFonts w:ascii="Times New Roman" w:eastAsia="Times New Roman" w:hAnsi="Times New Roman" w:cs="Times New Roman"/>
            <w:sz w:val="24"/>
            <w:rPrChange w:id="384" w:author="Amrit" w:date="2018-03-27T21:45:00Z">
              <w:rPr>
                <w:rFonts w:eastAsia="Times New Roman"/>
              </w:rPr>
            </w:rPrChange>
          </w:rPr>
          <w:t>10. Parker HS, Corrada Bravo H, Leek JT. Removing batch effects for prediction problems with frozen surrogate variable analysis. PeerJ [Internet]. 2014 [cited 2016 May 12];2:e561. Available from: https://peerj.com/articles/561</w:t>
        </w:r>
      </w:ins>
    </w:p>
    <w:p w14:paraId="230BBAB8" w14:textId="77777777" w:rsidR="0050203D" w:rsidRPr="0050203D" w:rsidRDefault="0050203D">
      <w:pPr>
        <w:pStyle w:val="Bibliography"/>
        <w:rPr>
          <w:ins w:id="385" w:author="Amrit" w:date="2018-03-27T21:45:00Z"/>
          <w:rFonts w:ascii="Times New Roman" w:eastAsia="Times New Roman" w:hAnsi="Times New Roman" w:cs="Times New Roman"/>
          <w:sz w:val="24"/>
          <w:rPrChange w:id="386" w:author="Amrit" w:date="2018-03-27T21:45:00Z">
            <w:rPr>
              <w:ins w:id="387" w:author="Amrit" w:date="2018-03-27T21:45:00Z"/>
              <w:rFonts w:eastAsia="Times New Roman"/>
            </w:rPr>
          </w:rPrChange>
        </w:rPr>
        <w:pPrChange w:id="388" w:author="Amrit" w:date="2018-03-27T21:45:00Z">
          <w:pPr>
            <w:widowControl w:val="0"/>
            <w:autoSpaceDE w:val="0"/>
            <w:autoSpaceDN w:val="0"/>
            <w:adjustRightInd w:val="0"/>
          </w:pPr>
        </w:pPrChange>
      </w:pPr>
      <w:ins w:id="389" w:author="Amrit" w:date="2018-03-27T21:45:00Z">
        <w:r w:rsidRPr="0050203D">
          <w:rPr>
            <w:rFonts w:ascii="Times New Roman" w:eastAsia="Times New Roman" w:hAnsi="Times New Roman" w:cs="Times New Roman"/>
            <w:sz w:val="24"/>
            <w:rPrChange w:id="390" w:author="Amrit" w:date="2018-03-27T21:45:00Z">
              <w:rPr>
                <w:rFonts w:eastAsia="Times New Roman"/>
              </w:rPr>
            </w:rPrChange>
          </w:rPr>
          <w:t>11. Rohart F, Gautier B, Singh A, Cao K-AL. mixOmics: An R package for ‘omics feature selection and multiple data integration. PLOS Comput Biol [Internet]. 2017 [cited 2018 Jan 29];13:e1005752. Available from: http://journals.plos.org/ploscompbiol/article?id=10.1371/journal.pcbi.1005752</w:t>
        </w:r>
      </w:ins>
    </w:p>
    <w:p w14:paraId="1406EEE0" w14:textId="77777777" w:rsidR="0050203D" w:rsidRPr="0050203D" w:rsidRDefault="0050203D">
      <w:pPr>
        <w:pStyle w:val="Bibliography"/>
        <w:rPr>
          <w:ins w:id="391" w:author="Amrit" w:date="2018-03-27T21:45:00Z"/>
          <w:rFonts w:ascii="Times New Roman" w:eastAsia="Times New Roman" w:hAnsi="Times New Roman" w:cs="Times New Roman"/>
          <w:sz w:val="24"/>
          <w:rPrChange w:id="392" w:author="Amrit" w:date="2018-03-27T21:45:00Z">
            <w:rPr>
              <w:ins w:id="393" w:author="Amrit" w:date="2018-03-27T21:45:00Z"/>
              <w:rFonts w:eastAsia="Times New Roman"/>
            </w:rPr>
          </w:rPrChange>
        </w:rPr>
        <w:pPrChange w:id="394" w:author="Amrit" w:date="2018-03-27T21:45:00Z">
          <w:pPr>
            <w:widowControl w:val="0"/>
            <w:autoSpaceDE w:val="0"/>
            <w:autoSpaceDN w:val="0"/>
            <w:adjustRightInd w:val="0"/>
          </w:pPr>
        </w:pPrChange>
      </w:pPr>
      <w:ins w:id="395" w:author="Amrit" w:date="2018-03-27T21:45:00Z">
        <w:r w:rsidRPr="0050203D">
          <w:rPr>
            <w:rFonts w:ascii="Times New Roman" w:eastAsia="Times New Roman" w:hAnsi="Times New Roman" w:cs="Times New Roman"/>
            <w:sz w:val="24"/>
            <w:rPrChange w:id="396" w:author="Amrit" w:date="2018-03-27T21:45:00Z">
              <w:rPr>
                <w:rFonts w:eastAsia="Times New Roman"/>
              </w:rPr>
            </w:rPrChange>
          </w:rPr>
          <w:t>12. Liberzon A, Birger C, Thorvaldsdóttir H, Ghandi M, Mesirov JP, Tamayo P. The molecular signatures database hallmark gene set collection. Cell Syst [Internet]. 2015 [cited 2018 Jan 30];1:417–25. Available from: http://linkinghub.elsevier.com/retrieve/pii/S2405471215002185</w:t>
        </w:r>
      </w:ins>
    </w:p>
    <w:p w14:paraId="6906CC88" w14:textId="77777777" w:rsidR="0050203D" w:rsidRPr="0050203D" w:rsidRDefault="0050203D">
      <w:pPr>
        <w:pStyle w:val="Bibliography"/>
        <w:rPr>
          <w:ins w:id="397" w:author="Amrit" w:date="2018-03-27T21:45:00Z"/>
          <w:rFonts w:ascii="Times New Roman" w:eastAsia="Times New Roman" w:hAnsi="Times New Roman" w:cs="Times New Roman"/>
          <w:sz w:val="24"/>
          <w:rPrChange w:id="398" w:author="Amrit" w:date="2018-03-27T21:45:00Z">
            <w:rPr>
              <w:ins w:id="399" w:author="Amrit" w:date="2018-03-27T21:45:00Z"/>
              <w:rFonts w:eastAsia="Times New Roman"/>
            </w:rPr>
          </w:rPrChange>
        </w:rPr>
        <w:pPrChange w:id="400" w:author="Amrit" w:date="2018-03-27T21:45:00Z">
          <w:pPr>
            <w:widowControl w:val="0"/>
            <w:autoSpaceDE w:val="0"/>
            <w:autoSpaceDN w:val="0"/>
            <w:adjustRightInd w:val="0"/>
          </w:pPr>
        </w:pPrChange>
      </w:pPr>
      <w:ins w:id="401" w:author="Amrit" w:date="2018-03-27T21:45:00Z">
        <w:r w:rsidRPr="0050203D">
          <w:rPr>
            <w:rFonts w:ascii="Times New Roman" w:eastAsia="Times New Roman" w:hAnsi="Times New Roman" w:cs="Times New Roman"/>
            <w:sz w:val="24"/>
            <w:rPrChange w:id="402" w:author="Amrit" w:date="2018-03-27T21:45:00Z">
              <w:rPr>
                <w:rFonts w:eastAsia="Times New Roman"/>
              </w:rPr>
            </w:rPrChange>
          </w:rPr>
          <w:t>13. Chaussabel D, Baldwin N. Democratizing systems immunology with modular transcriptional repertoire analyses. Nat Rev Immunol [Internet]. 2014 [cited 2016 Jul 22];14:271–80. Available from: http://www.nature.com/doifinder/10.1038/nri3642</w:t>
        </w:r>
      </w:ins>
    </w:p>
    <w:p w14:paraId="44E17059" w14:textId="77777777" w:rsidR="0050203D" w:rsidRPr="0050203D" w:rsidRDefault="0050203D">
      <w:pPr>
        <w:pStyle w:val="Bibliography"/>
        <w:rPr>
          <w:ins w:id="403" w:author="Amrit" w:date="2018-03-27T21:45:00Z"/>
          <w:rFonts w:ascii="Times New Roman" w:eastAsia="Times New Roman" w:hAnsi="Times New Roman" w:cs="Times New Roman"/>
          <w:sz w:val="24"/>
          <w:rPrChange w:id="404" w:author="Amrit" w:date="2018-03-27T21:45:00Z">
            <w:rPr>
              <w:ins w:id="405" w:author="Amrit" w:date="2018-03-27T21:45:00Z"/>
              <w:rFonts w:eastAsia="Times New Roman"/>
            </w:rPr>
          </w:rPrChange>
        </w:rPr>
        <w:pPrChange w:id="406" w:author="Amrit" w:date="2018-03-27T21:45:00Z">
          <w:pPr>
            <w:widowControl w:val="0"/>
            <w:autoSpaceDE w:val="0"/>
            <w:autoSpaceDN w:val="0"/>
            <w:adjustRightInd w:val="0"/>
          </w:pPr>
        </w:pPrChange>
      </w:pPr>
      <w:ins w:id="407" w:author="Amrit" w:date="2018-03-27T21:45:00Z">
        <w:r w:rsidRPr="0050203D">
          <w:rPr>
            <w:rFonts w:ascii="Times New Roman" w:eastAsia="Times New Roman" w:hAnsi="Times New Roman" w:cs="Times New Roman"/>
            <w:sz w:val="24"/>
            <w:rPrChange w:id="408" w:author="Amrit" w:date="2018-03-27T21:45:00Z">
              <w:rPr>
                <w:rFonts w:eastAsia="Times New Roman"/>
              </w:rPr>
            </w:rPrChange>
          </w:rPr>
          <w:lastRenderedPageBreak/>
          <w:t>14. Benita Y, Cao Z, Giallourakis C, Li C, Gardet A, Xavier RJ. Gene enrichment profiles reveal T-cell development, differentiation, and lineage-specific transcription factors including ZBTB25 as a novel NF-AT repressor. Blood [Internet]. 2010 [cited 2018 Mar 5];115:5376–84. Available from: http://www.bloodjournal.org/cgi/doi/10.1182/blood-2010-01-263855</w:t>
        </w:r>
      </w:ins>
    </w:p>
    <w:p w14:paraId="179FD23D" w14:textId="77777777" w:rsidR="0050203D" w:rsidRPr="0050203D" w:rsidRDefault="0050203D">
      <w:pPr>
        <w:pStyle w:val="Bibliography"/>
        <w:rPr>
          <w:ins w:id="409" w:author="Amrit" w:date="2018-03-27T21:45:00Z"/>
          <w:rFonts w:ascii="Times New Roman" w:eastAsia="Times New Roman" w:hAnsi="Times New Roman" w:cs="Times New Roman"/>
          <w:sz w:val="24"/>
          <w:rPrChange w:id="410" w:author="Amrit" w:date="2018-03-27T21:45:00Z">
            <w:rPr>
              <w:ins w:id="411" w:author="Amrit" w:date="2018-03-27T21:45:00Z"/>
              <w:rFonts w:eastAsia="Times New Roman"/>
            </w:rPr>
          </w:rPrChange>
        </w:rPr>
        <w:pPrChange w:id="412" w:author="Amrit" w:date="2018-03-27T21:45:00Z">
          <w:pPr>
            <w:widowControl w:val="0"/>
            <w:autoSpaceDE w:val="0"/>
            <w:autoSpaceDN w:val="0"/>
            <w:adjustRightInd w:val="0"/>
          </w:pPr>
        </w:pPrChange>
      </w:pPr>
      <w:ins w:id="413" w:author="Amrit" w:date="2018-03-27T21:45:00Z">
        <w:r w:rsidRPr="0050203D">
          <w:rPr>
            <w:rFonts w:ascii="Times New Roman" w:eastAsia="Times New Roman" w:hAnsi="Times New Roman" w:cs="Times New Roman"/>
            <w:sz w:val="24"/>
            <w:rPrChange w:id="414" w:author="Amrit" w:date="2018-03-27T21:45:00Z">
              <w:rPr>
                <w:rFonts w:eastAsia="Times New Roman"/>
              </w:rPr>
            </w:rPrChange>
          </w:rPr>
          <w:t>15. Law CW, Chen Y, Shi W, Smyth GK. Voom: precision weights unlock linear model analysis tools for RNA-seq read counts. Genome Biol [Internet]. 2014 [cited 2016 Mar 2];15:R29. Available from: http://www.biomedcentral.com/content/pdf/gb-2014-15-2-r29.pdf</w:t>
        </w:r>
      </w:ins>
    </w:p>
    <w:p w14:paraId="3109E11B" w14:textId="3C626E66" w:rsidR="00467429" w:rsidRPr="00891AC5" w:rsidRDefault="00565AA3" w:rsidP="00101236">
      <w:pPr>
        <w:jc w:val="both"/>
        <w:rPr>
          <w:rFonts w:ascii="Times New Roman" w:hAnsi="Times New Roman" w:cs="Times New Roman"/>
          <w:sz w:val="24"/>
          <w:szCs w:val="24"/>
        </w:rPr>
      </w:pPr>
      <w:r w:rsidRPr="00891AC5">
        <w:rPr>
          <w:rFonts w:ascii="Times New Roman" w:hAnsi="Times New Roman" w:cs="Times New Roman"/>
          <w:sz w:val="24"/>
          <w:szCs w:val="24"/>
        </w:rPr>
        <w:fldChar w:fldCharType="end"/>
      </w:r>
    </w:p>
    <w:p w14:paraId="185AD277" w14:textId="77777777" w:rsidR="00206591" w:rsidRPr="00891AC5" w:rsidRDefault="00206591" w:rsidP="00101236">
      <w:pPr>
        <w:spacing w:after="0" w:line="240" w:lineRule="auto"/>
        <w:ind w:right="272"/>
        <w:jc w:val="both"/>
        <w:rPr>
          <w:rFonts w:ascii="Times New Roman" w:hAnsi="Times New Roman" w:cs="Times New Roman"/>
          <w:sz w:val="24"/>
          <w:szCs w:val="24"/>
        </w:rPr>
      </w:pPr>
    </w:p>
    <w:p w14:paraId="6F48EBA8" w14:textId="77777777" w:rsidR="00467429" w:rsidRPr="00891AC5" w:rsidRDefault="00467429" w:rsidP="00101236">
      <w:pPr>
        <w:spacing w:after="0" w:line="240" w:lineRule="auto"/>
        <w:ind w:right="272"/>
        <w:jc w:val="both"/>
        <w:rPr>
          <w:rFonts w:ascii="Times New Roman" w:hAnsi="Times New Roman" w:cs="Times New Roman"/>
          <w:sz w:val="24"/>
          <w:szCs w:val="24"/>
        </w:rPr>
      </w:pPr>
    </w:p>
    <w:sectPr w:rsidR="00467429" w:rsidRPr="00891AC5" w:rsidSect="00C25055">
      <w:footerReference w:type="default" r:id="rId13"/>
      <w:pgSz w:w="11906" w:h="16838"/>
      <w:pgMar w:top="1440" w:right="1080" w:bottom="1440" w:left="1080" w:header="567" w:footer="56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Amrit" w:date="2018-03-27T19:52:00Z" w:initials="AS">
    <w:p w14:paraId="700E0523" w14:textId="41A1AFC2" w:rsidR="00980579" w:rsidRDefault="00980579">
      <w:pPr>
        <w:pStyle w:val="CommentText"/>
      </w:pPr>
      <w:r>
        <w:rPr>
          <w:rStyle w:val="CommentReference"/>
        </w:rPr>
        <w:annotationRef/>
      </w:r>
      <w:r>
        <w:t>Remove? He didn’t say multi-omics methods in general, he was only talking about our method.</w:t>
      </w:r>
    </w:p>
  </w:comment>
  <w:comment w:id="30" w:author="Amrit" w:date="2018-03-27T19:55:00Z" w:initials="AS">
    <w:p w14:paraId="60FCF340" w14:textId="08130C1B" w:rsidR="00140654" w:rsidRDefault="00140654">
      <w:pPr>
        <w:pStyle w:val="CommentText"/>
      </w:pPr>
      <w:r>
        <w:rPr>
          <w:rStyle w:val="CommentReference"/>
        </w:rPr>
        <w:annotationRef/>
      </w:r>
      <w:r>
        <w:t>Sorry what are we trying to say here?</w:t>
      </w:r>
    </w:p>
  </w:comment>
  <w:comment w:id="113" w:author="Kim-Anh Lê Cao" w:date="2018-03-27T13:58:00Z" w:initials="KA">
    <w:p w14:paraId="6D9EF198" w14:textId="0EAA709E" w:rsidR="00FF51DD" w:rsidRDefault="00FF51DD">
      <w:pPr>
        <w:pStyle w:val="CommentText"/>
      </w:pPr>
      <w:r>
        <w:rPr>
          <w:rStyle w:val="CommentReference"/>
        </w:rPr>
        <w:annotationRef/>
      </w:r>
      <w:r>
        <w:t>Amrit, you don’t answer the question here, can you explain why you think nonCorDis is important and reflects biology?</w:t>
      </w:r>
    </w:p>
  </w:comment>
  <w:comment w:id="165" w:author="Amrit" w:date="2018-03-27T20:25:00Z" w:initials="AS">
    <w:p w14:paraId="3E5045F0" w14:textId="1A7CFF8D" w:rsidR="00E24E63" w:rsidRDefault="00E24E63">
      <w:pPr>
        <w:pStyle w:val="CommentText"/>
      </w:pPr>
      <w:r>
        <w:rPr>
          <w:rStyle w:val="CommentReference"/>
        </w:rPr>
        <w:annotationRef/>
      </w:r>
      <w:r>
        <w:t xml:space="preserve">Maybe we can delete this? I don’t want to talk about tuning because I don’t want it to overshadow the fact that DIABLO is fast! </w:t>
      </w:r>
    </w:p>
  </w:comment>
  <w:comment w:id="167" w:author="Amrit" w:date="2018-03-26T18:02:00Z" w:initials="AS">
    <w:p w14:paraId="669803A6" w14:textId="47E49C63" w:rsidR="00EB34D5" w:rsidRDefault="00EB34D5">
      <w:pPr>
        <w:pStyle w:val="CommentText"/>
      </w:pPr>
      <w:r>
        <w:rPr>
          <w:rStyle w:val="CommentReference"/>
        </w:rPr>
        <w:annotationRef/>
      </w:r>
      <w:r>
        <w:t>He/she might be right here. Can we improve the methods</w:t>
      </w:r>
      <w:r w:rsidR="0078315F">
        <w:t xml:space="preserve"> section for the algorithm??</w:t>
      </w:r>
    </w:p>
  </w:comment>
  <w:comment w:id="168" w:author="Kim-Anh Lê Cao" w:date="2018-03-27T14:06:00Z" w:initials="KA">
    <w:p w14:paraId="01A94812" w14:textId="563E9C7A" w:rsidR="006717CA" w:rsidRDefault="006717CA">
      <w:pPr>
        <w:pStyle w:val="CommentText"/>
      </w:pPr>
      <w:r>
        <w:rPr>
          <w:rStyle w:val="CommentReference"/>
        </w:rPr>
        <w:annotationRef/>
      </w:r>
    </w:p>
  </w:comment>
  <w:comment w:id="214" w:author="Amrit" w:date="2018-03-27T20:33:00Z" w:initials="AS">
    <w:p w14:paraId="15AFA4EC" w14:textId="1FD47742" w:rsidR="00B860C4" w:rsidRDefault="00B860C4">
      <w:pPr>
        <w:pStyle w:val="CommentText"/>
      </w:pPr>
      <w:r>
        <w:rPr>
          <w:rStyle w:val="CommentReference"/>
        </w:rPr>
        <w:annotationRef/>
      </w:r>
      <w:r>
        <w:t>Are you sure he/she weren’t taking about how the total variation is different between blocks?</w:t>
      </w:r>
      <w:r w:rsidR="00981738">
        <w:t xml:space="preserve"> That is each block is scaled by the number of variables such that total amount of variation is the same?</w:t>
      </w:r>
    </w:p>
  </w:comment>
  <w:comment w:id="226" w:author="Kim-Anh Lê Cao" w:date="2018-03-27T14:12:00Z" w:initials="KA">
    <w:p w14:paraId="4A748485" w14:textId="6B79DA79" w:rsidR="00DC04AC" w:rsidRDefault="00DC04AC">
      <w:pPr>
        <w:pStyle w:val="CommentText"/>
      </w:pPr>
      <w:r>
        <w:rPr>
          <w:rStyle w:val="CommentReference"/>
        </w:rPr>
        <w:annotationRef/>
      </w:r>
      <w:r>
        <w:t>you don’t answer the comment here</w:t>
      </w:r>
    </w:p>
    <w:p w14:paraId="2B3FB728" w14:textId="77777777" w:rsidR="00624BAF" w:rsidRDefault="00624BAF">
      <w:pPr>
        <w:pStyle w:val="CommentText"/>
      </w:pPr>
    </w:p>
  </w:comment>
  <w:comment w:id="227" w:author="Amrit" w:date="2018-03-27T20:34:00Z" w:initials="AS">
    <w:p w14:paraId="466248CE" w14:textId="2242CDBB" w:rsidR="00624BAF" w:rsidRDefault="00624BAF">
      <w:pPr>
        <w:pStyle w:val="CommentText"/>
      </w:pPr>
      <w:r>
        <w:rPr>
          <w:rStyle w:val="CommentReference"/>
        </w:rPr>
        <w:annotationRef/>
      </w:r>
      <w:r w:rsidR="001F279E">
        <w:t>He was referring to Casey’s previous enrichment analysis for miRNA</w:t>
      </w:r>
      <w:r w:rsidR="00BB336E">
        <w:t>, so not really sure what Casey meant. For the new analyses, I have simplified things and performed the geneset enrichment analysis on the gene symbols of mrNA and cpgs combined, instead of each omic domain separately.</w:t>
      </w:r>
    </w:p>
  </w:comment>
  <w:comment w:id="228" w:author="Kim-Anh Lê Cao" w:date="2018-03-27T14:22:00Z" w:initials="KA">
    <w:p w14:paraId="358C3899" w14:textId="16D88E98" w:rsidR="003D3202" w:rsidRDefault="003D3202">
      <w:pPr>
        <w:pStyle w:val="CommentText"/>
      </w:pPr>
      <w:r>
        <w:rPr>
          <w:rStyle w:val="CommentReference"/>
        </w:rPr>
        <w:annotationRef/>
      </w:r>
      <w:r>
        <w:t>not sure that really answers the question betcause I don’t think computational complexity makes sense … but that will do no? you could always screeshot a part of the table from the main and sup  in the mixOmics manuscript?</w:t>
      </w:r>
    </w:p>
  </w:comment>
  <w:comment w:id="229" w:author="Amrit" w:date="2018-03-27T21:45:00Z" w:initials="AS">
    <w:p w14:paraId="149A3125" w14:textId="6B0ED8F6" w:rsidR="0050203D" w:rsidRDefault="0050203D">
      <w:pPr>
        <w:pStyle w:val="CommentText"/>
      </w:pPr>
      <w:r>
        <w:rPr>
          <w:rStyle w:val="CommentReference"/>
        </w:rPr>
        <w:annotationRef/>
      </w:r>
      <w:r>
        <w:t xml:space="preserve">I think this is good enough </w:t>
      </w:r>
      <w:r>
        <w:sym w:font="Wingdings" w:char="F04A"/>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E0523" w15:done="0"/>
  <w15:commentEx w15:paraId="60FCF340" w15:done="0"/>
  <w15:commentEx w15:paraId="6D9EF198" w15:done="0"/>
  <w15:commentEx w15:paraId="3E5045F0" w15:done="0"/>
  <w15:commentEx w15:paraId="669803A6" w15:done="0"/>
  <w15:commentEx w15:paraId="01A94812" w15:paraIdParent="669803A6" w15:done="0"/>
  <w15:commentEx w15:paraId="15AFA4EC" w15:done="0"/>
  <w15:commentEx w15:paraId="2B3FB728" w15:done="0"/>
  <w15:commentEx w15:paraId="466248CE" w15:paraIdParent="2B3FB728" w15:done="0"/>
  <w15:commentEx w15:paraId="358C3899" w15:done="0"/>
  <w15:commentEx w15:paraId="149A3125" w15:paraIdParent="358C389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CDF0B" w14:textId="77777777" w:rsidR="000F6FF0" w:rsidRDefault="000F6FF0" w:rsidP="007934D3">
      <w:pPr>
        <w:spacing w:after="0" w:line="240" w:lineRule="auto"/>
      </w:pPr>
      <w:r>
        <w:separator/>
      </w:r>
    </w:p>
  </w:endnote>
  <w:endnote w:type="continuationSeparator" w:id="0">
    <w:p w14:paraId="12D2E58C" w14:textId="77777777" w:rsidR="000F6FF0" w:rsidRDefault="000F6FF0" w:rsidP="0079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Trajan Pro">
    <w:altName w:val="Didot"/>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8CF8D" w14:textId="3EAF54AE" w:rsidR="00E74158" w:rsidRDefault="00E74158" w:rsidP="00FB53CC">
    <w:pPr>
      <w:pStyle w:val="Footer"/>
      <w:jc w:val="center"/>
      <w:rPr>
        <w:rFonts w:ascii="Trajan Pro" w:hAnsi="Trajan Pro"/>
        <w:sz w:val="20"/>
        <w:szCs w:val="20"/>
      </w:rPr>
    </w:pPr>
    <w:r w:rsidRPr="00E74158">
      <w:rPr>
        <w:rFonts w:ascii="Trajan Pro" w:hAnsi="Trajan Pro"/>
        <w:sz w:val="20"/>
        <w:szCs w:val="20"/>
      </w:rPr>
      <w:t xml:space="preserve">Faculty of Science </w:t>
    </w:r>
    <w:r w:rsidRPr="00E74158">
      <w:rPr>
        <w:rFonts w:ascii="Calibri" w:eastAsia="Calibri" w:hAnsi="Calibri" w:cs="Calibri"/>
        <w:sz w:val="20"/>
        <w:szCs w:val="20"/>
      </w:rPr>
      <w:t>│</w:t>
    </w:r>
    <w:r w:rsidRPr="00E74158">
      <w:rPr>
        <w:rFonts w:ascii="Trajan Pro" w:hAnsi="Trajan Pro"/>
        <w:sz w:val="20"/>
        <w:szCs w:val="20"/>
      </w:rPr>
      <w:t xml:space="preserve"> School of </w:t>
    </w:r>
    <w:r w:rsidR="00371C4C">
      <w:rPr>
        <w:rFonts w:ascii="Trajan Pro" w:hAnsi="Trajan Pro"/>
        <w:sz w:val="20"/>
        <w:szCs w:val="20"/>
      </w:rPr>
      <w:t>Mathematics and Statistics &amp; Centre for Systems Genomics</w:t>
    </w:r>
  </w:p>
  <w:p w14:paraId="2983C1D2" w14:textId="77777777" w:rsidR="00371C4C" w:rsidRPr="00E74158" w:rsidRDefault="00371C4C" w:rsidP="00FB53CC">
    <w:pPr>
      <w:pStyle w:val="Footer"/>
      <w:jc w:val="center"/>
      <w:rPr>
        <w:rFonts w:ascii="Trajan Pro" w:hAnsi="Trajan Pro"/>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EF4DF" w14:textId="77777777" w:rsidR="000F6FF0" w:rsidRDefault="000F6FF0" w:rsidP="007934D3">
      <w:pPr>
        <w:spacing w:after="0" w:line="240" w:lineRule="auto"/>
      </w:pPr>
      <w:r>
        <w:separator/>
      </w:r>
    </w:p>
  </w:footnote>
  <w:footnote w:type="continuationSeparator" w:id="0">
    <w:p w14:paraId="1A2ABD84" w14:textId="77777777" w:rsidR="000F6FF0" w:rsidRDefault="000F6FF0" w:rsidP="007934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20D06"/>
    <w:multiLevelType w:val="hybridMultilevel"/>
    <w:tmpl w:val="54C46270"/>
    <w:lvl w:ilvl="0" w:tplc="5770FA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120B1B"/>
    <w:multiLevelType w:val="hybridMultilevel"/>
    <w:tmpl w:val="606A2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D3"/>
    <w:rsid w:val="00000259"/>
    <w:rsid w:val="000177BA"/>
    <w:rsid w:val="000314EC"/>
    <w:rsid w:val="00036857"/>
    <w:rsid w:val="00052499"/>
    <w:rsid w:val="0006597A"/>
    <w:rsid w:val="000903FC"/>
    <w:rsid w:val="000938AF"/>
    <w:rsid w:val="000A4B7E"/>
    <w:rsid w:val="000E3C96"/>
    <w:rsid w:val="000F3BD3"/>
    <w:rsid w:val="000F6FF0"/>
    <w:rsid w:val="00101236"/>
    <w:rsid w:val="00114716"/>
    <w:rsid w:val="00115476"/>
    <w:rsid w:val="0012404D"/>
    <w:rsid w:val="0013097D"/>
    <w:rsid w:val="00135A6C"/>
    <w:rsid w:val="00140654"/>
    <w:rsid w:val="00151EDA"/>
    <w:rsid w:val="001632A3"/>
    <w:rsid w:val="001751B9"/>
    <w:rsid w:val="001751FB"/>
    <w:rsid w:val="00180DDA"/>
    <w:rsid w:val="00197853"/>
    <w:rsid w:val="001A612D"/>
    <w:rsid w:val="001B73F6"/>
    <w:rsid w:val="001D6F33"/>
    <w:rsid w:val="001F279E"/>
    <w:rsid w:val="00202184"/>
    <w:rsid w:val="0020406C"/>
    <w:rsid w:val="00206591"/>
    <w:rsid w:val="002129C0"/>
    <w:rsid w:val="00215BB9"/>
    <w:rsid w:val="00223619"/>
    <w:rsid w:val="00226ED3"/>
    <w:rsid w:val="002429EC"/>
    <w:rsid w:val="00262D03"/>
    <w:rsid w:val="002630DF"/>
    <w:rsid w:val="0028297A"/>
    <w:rsid w:val="002C6574"/>
    <w:rsid w:val="002F0CAF"/>
    <w:rsid w:val="002F6E26"/>
    <w:rsid w:val="003135E0"/>
    <w:rsid w:val="003375D1"/>
    <w:rsid w:val="003632DF"/>
    <w:rsid w:val="003719F3"/>
    <w:rsid w:val="00371C4C"/>
    <w:rsid w:val="003758AC"/>
    <w:rsid w:val="00384B52"/>
    <w:rsid w:val="003A254F"/>
    <w:rsid w:val="003B5EA6"/>
    <w:rsid w:val="003C7F29"/>
    <w:rsid w:val="003D1049"/>
    <w:rsid w:val="003D3202"/>
    <w:rsid w:val="003F4275"/>
    <w:rsid w:val="00406127"/>
    <w:rsid w:val="004172C5"/>
    <w:rsid w:val="00444779"/>
    <w:rsid w:val="004501B9"/>
    <w:rsid w:val="004502AB"/>
    <w:rsid w:val="00453DFD"/>
    <w:rsid w:val="0046040C"/>
    <w:rsid w:val="004636B6"/>
    <w:rsid w:val="00466ABD"/>
    <w:rsid w:val="00467429"/>
    <w:rsid w:val="00472D1F"/>
    <w:rsid w:val="0048671B"/>
    <w:rsid w:val="00487771"/>
    <w:rsid w:val="00491119"/>
    <w:rsid w:val="00493E9E"/>
    <w:rsid w:val="0049520F"/>
    <w:rsid w:val="004A3C24"/>
    <w:rsid w:val="004B5B91"/>
    <w:rsid w:val="004C7A20"/>
    <w:rsid w:val="004D40DD"/>
    <w:rsid w:val="005016A8"/>
    <w:rsid w:val="0050203D"/>
    <w:rsid w:val="00522E58"/>
    <w:rsid w:val="00565AA3"/>
    <w:rsid w:val="00587203"/>
    <w:rsid w:val="005B1DE9"/>
    <w:rsid w:val="005B210E"/>
    <w:rsid w:val="005B6240"/>
    <w:rsid w:val="005D02BF"/>
    <w:rsid w:val="005D480C"/>
    <w:rsid w:val="005E159F"/>
    <w:rsid w:val="0060542C"/>
    <w:rsid w:val="0062156E"/>
    <w:rsid w:val="00624BAF"/>
    <w:rsid w:val="00644BFE"/>
    <w:rsid w:val="00666284"/>
    <w:rsid w:val="006717CA"/>
    <w:rsid w:val="00674222"/>
    <w:rsid w:val="00685494"/>
    <w:rsid w:val="00687FD8"/>
    <w:rsid w:val="006A4456"/>
    <w:rsid w:val="006B39E1"/>
    <w:rsid w:val="006D7895"/>
    <w:rsid w:val="0070566D"/>
    <w:rsid w:val="00715D59"/>
    <w:rsid w:val="00727D3A"/>
    <w:rsid w:val="007367F3"/>
    <w:rsid w:val="00736B9D"/>
    <w:rsid w:val="00770DC5"/>
    <w:rsid w:val="00771FE7"/>
    <w:rsid w:val="00777A46"/>
    <w:rsid w:val="0078315F"/>
    <w:rsid w:val="00784F5D"/>
    <w:rsid w:val="00785B46"/>
    <w:rsid w:val="007934D3"/>
    <w:rsid w:val="007A67C4"/>
    <w:rsid w:val="00802C0A"/>
    <w:rsid w:val="00810A8A"/>
    <w:rsid w:val="00817164"/>
    <w:rsid w:val="00824C6E"/>
    <w:rsid w:val="00827754"/>
    <w:rsid w:val="0084091D"/>
    <w:rsid w:val="00853DB7"/>
    <w:rsid w:val="00862943"/>
    <w:rsid w:val="0086309A"/>
    <w:rsid w:val="008707B2"/>
    <w:rsid w:val="008800F2"/>
    <w:rsid w:val="00882BF6"/>
    <w:rsid w:val="00891AC5"/>
    <w:rsid w:val="00897064"/>
    <w:rsid w:val="008B5559"/>
    <w:rsid w:val="008D128F"/>
    <w:rsid w:val="008E4D9E"/>
    <w:rsid w:val="008E53A2"/>
    <w:rsid w:val="008E5567"/>
    <w:rsid w:val="00902221"/>
    <w:rsid w:val="00906430"/>
    <w:rsid w:val="00931EBE"/>
    <w:rsid w:val="00950D94"/>
    <w:rsid w:val="00951E08"/>
    <w:rsid w:val="009523C0"/>
    <w:rsid w:val="009662BF"/>
    <w:rsid w:val="00980579"/>
    <w:rsid w:val="0098057F"/>
    <w:rsid w:val="00981738"/>
    <w:rsid w:val="009D0B5D"/>
    <w:rsid w:val="009D5986"/>
    <w:rsid w:val="009E6FA7"/>
    <w:rsid w:val="00A02B88"/>
    <w:rsid w:val="00A05A52"/>
    <w:rsid w:val="00A062EA"/>
    <w:rsid w:val="00A07F88"/>
    <w:rsid w:val="00A1268D"/>
    <w:rsid w:val="00A173E7"/>
    <w:rsid w:val="00A263CA"/>
    <w:rsid w:val="00A3266E"/>
    <w:rsid w:val="00A42113"/>
    <w:rsid w:val="00A44543"/>
    <w:rsid w:val="00A45425"/>
    <w:rsid w:val="00A756CE"/>
    <w:rsid w:val="00A87FD5"/>
    <w:rsid w:val="00A97079"/>
    <w:rsid w:val="00AC4C39"/>
    <w:rsid w:val="00AD61FB"/>
    <w:rsid w:val="00AF28B3"/>
    <w:rsid w:val="00B01D8A"/>
    <w:rsid w:val="00B03692"/>
    <w:rsid w:val="00B271BE"/>
    <w:rsid w:val="00B3441A"/>
    <w:rsid w:val="00B378D8"/>
    <w:rsid w:val="00B47458"/>
    <w:rsid w:val="00B47CC4"/>
    <w:rsid w:val="00B844EC"/>
    <w:rsid w:val="00B860C4"/>
    <w:rsid w:val="00B86146"/>
    <w:rsid w:val="00B861E1"/>
    <w:rsid w:val="00BA312A"/>
    <w:rsid w:val="00BB336E"/>
    <w:rsid w:val="00BC0514"/>
    <w:rsid w:val="00BC3C2F"/>
    <w:rsid w:val="00BC65D5"/>
    <w:rsid w:val="00BD0FF2"/>
    <w:rsid w:val="00BD2F1E"/>
    <w:rsid w:val="00BE2985"/>
    <w:rsid w:val="00BE38D2"/>
    <w:rsid w:val="00C00A7C"/>
    <w:rsid w:val="00C012F6"/>
    <w:rsid w:val="00C1541C"/>
    <w:rsid w:val="00C25055"/>
    <w:rsid w:val="00C31D35"/>
    <w:rsid w:val="00C3743E"/>
    <w:rsid w:val="00C37456"/>
    <w:rsid w:val="00C5136F"/>
    <w:rsid w:val="00C65690"/>
    <w:rsid w:val="00C72886"/>
    <w:rsid w:val="00CA1307"/>
    <w:rsid w:val="00CB317A"/>
    <w:rsid w:val="00CC34AD"/>
    <w:rsid w:val="00CE1217"/>
    <w:rsid w:val="00CE7BE2"/>
    <w:rsid w:val="00CF40CD"/>
    <w:rsid w:val="00CF5479"/>
    <w:rsid w:val="00CF5962"/>
    <w:rsid w:val="00D056A7"/>
    <w:rsid w:val="00D4097C"/>
    <w:rsid w:val="00D50911"/>
    <w:rsid w:val="00D52802"/>
    <w:rsid w:val="00D632DE"/>
    <w:rsid w:val="00D712B9"/>
    <w:rsid w:val="00D93139"/>
    <w:rsid w:val="00DC04AC"/>
    <w:rsid w:val="00DC1CC2"/>
    <w:rsid w:val="00DC71DD"/>
    <w:rsid w:val="00DD255F"/>
    <w:rsid w:val="00DD265E"/>
    <w:rsid w:val="00DE1119"/>
    <w:rsid w:val="00DE4842"/>
    <w:rsid w:val="00E00F44"/>
    <w:rsid w:val="00E069C5"/>
    <w:rsid w:val="00E24E63"/>
    <w:rsid w:val="00E34BAB"/>
    <w:rsid w:val="00E421FA"/>
    <w:rsid w:val="00E74158"/>
    <w:rsid w:val="00E811CD"/>
    <w:rsid w:val="00EA0A7A"/>
    <w:rsid w:val="00EA6BD4"/>
    <w:rsid w:val="00EB333D"/>
    <w:rsid w:val="00EB34D5"/>
    <w:rsid w:val="00EC3FAD"/>
    <w:rsid w:val="00ED5D22"/>
    <w:rsid w:val="00EE3FE1"/>
    <w:rsid w:val="00EF4A7D"/>
    <w:rsid w:val="00EF5DCA"/>
    <w:rsid w:val="00F1556A"/>
    <w:rsid w:val="00F4430E"/>
    <w:rsid w:val="00F54A13"/>
    <w:rsid w:val="00F66BA0"/>
    <w:rsid w:val="00FB53CC"/>
    <w:rsid w:val="00FD08E1"/>
    <w:rsid w:val="00FF1838"/>
    <w:rsid w:val="00FF51DD"/>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4D3"/>
  </w:style>
  <w:style w:type="paragraph" w:styleId="Footer">
    <w:name w:val="footer"/>
    <w:basedOn w:val="Normal"/>
    <w:link w:val="FooterChar"/>
    <w:uiPriority w:val="99"/>
    <w:unhideWhenUsed/>
    <w:rsid w:val="00793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4D3"/>
  </w:style>
  <w:style w:type="paragraph" w:styleId="BalloonText">
    <w:name w:val="Balloon Text"/>
    <w:basedOn w:val="Normal"/>
    <w:link w:val="BalloonTextChar"/>
    <w:uiPriority w:val="99"/>
    <w:semiHidden/>
    <w:unhideWhenUsed/>
    <w:rsid w:val="00793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D3"/>
    <w:rPr>
      <w:rFonts w:ascii="Tahoma" w:hAnsi="Tahoma" w:cs="Tahoma"/>
      <w:sz w:val="16"/>
      <w:szCs w:val="16"/>
    </w:rPr>
  </w:style>
  <w:style w:type="character" w:styleId="Hyperlink">
    <w:name w:val="Hyperlink"/>
    <w:basedOn w:val="DefaultParagraphFont"/>
    <w:uiPriority w:val="99"/>
    <w:unhideWhenUsed/>
    <w:rsid w:val="00371C4C"/>
    <w:rPr>
      <w:color w:val="0000FF" w:themeColor="hyperlink"/>
      <w:u w:val="single"/>
    </w:rPr>
  </w:style>
  <w:style w:type="paragraph" w:customStyle="1" w:styleId="p1">
    <w:name w:val="p1"/>
    <w:basedOn w:val="Normal"/>
    <w:rsid w:val="00371C4C"/>
    <w:pPr>
      <w:spacing w:after="0" w:line="240" w:lineRule="auto"/>
    </w:pPr>
    <w:rPr>
      <w:rFonts w:ascii="Helvetica Neue" w:hAnsi="Helvetica Neue" w:cs="Times New Roman"/>
      <w:color w:val="E4AF0A"/>
      <w:sz w:val="18"/>
      <w:szCs w:val="18"/>
      <w:lang w:val="en-GB" w:eastAsia="en-GB"/>
    </w:rPr>
  </w:style>
  <w:style w:type="paragraph" w:customStyle="1" w:styleId="p2">
    <w:name w:val="p2"/>
    <w:basedOn w:val="Normal"/>
    <w:rsid w:val="00371C4C"/>
    <w:pPr>
      <w:spacing w:after="0" w:line="240" w:lineRule="auto"/>
    </w:pPr>
    <w:rPr>
      <w:rFonts w:ascii="Helvetica Neue" w:hAnsi="Helvetica Neue" w:cs="Times New Roman"/>
      <w:color w:val="454545"/>
      <w:sz w:val="18"/>
      <w:szCs w:val="18"/>
      <w:lang w:val="en-GB" w:eastAsia="en-GB"/>
    </w:rPr>
  </w:style>
  <w:style w:type="character" w:customStyle="1" w:styleId="s1">
    <w:name w:val="s1"/>
    <w:basedOn w:val="DefaultParagraphFont"/>
    <w:rsid w:val="00DE4842"/>
    <w:rPr>
      <w:color w:val="0430F3"/>
    </w:rPr>
  </w:style>
  <w:style w:type="character" w:customStyle="1" w:styleId="s2">
    <w:name w:val="s2"/>
    <w:basedOn w:val="DefaultParagraphFont"/>
    <w:rsid w:val="00DE4842"/>
    <w:rPr>
      <w:color w:val="000000"/>
    </w:rPr>
  </w:style>
  <w:style w:type="character" w:styleId="CommentReference">
    <w:name w:val="annotation reference"/>
    <w:basedOn w:val="DefaultParagraphFont"/>
    <w:uiPriority w:val="99"/>
    <w:semiHidden/>
    <w:unhideWhenUsed/>
    <w:rsid w:val="00DE4842"/>
    <w:rPr>
      <w:sz w:val="18"/>
      <w:szCs w:val="18"/>
    </w:rPr>
  </w:style>
  <w:style w:type="paragraph" w:styleId="CommentText">
    <w:name w:val="annotation text"/>
    <w:basedOn w:val="Normal"/>
    <w:link w:val="CommentTextChar"/>
    <w:uiPriority w:val="99"/>
    <w:semiHidden/>
    <w:unhideWhenUsed/>
    <w:rsid w:val="00DE4842"/>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DE4842"/>
    <w:rPr>
      <w:sz w:val="24"/>
      <w:szCs w:val="24"/>
      <w:lang w:val="en-US"/>
    </w:rPr>
  </w:style>
  <w:style w:type="paragraph" w:styleId="Bibliography">
    <w:name w:val="Bibliography"/>
    <w:basedOn w:val="Normal"/>
    <w:next w:val="Normal"/>
    <w:uiPriority w:val="37"/>
    <w:unhideWhenUsed/>
    <w:rsid w:val="00052499"/>
    <w:pPr>
      <w:spacing w:after="240" w:line="240" w:lineRule="auto"/>
    </w:pPr>
  </w:style>
  <w:style w:type="paragraph" w:styleId="NormalWeb">
    <w:name w:val="Normal (Web)"/>
    <w:basedOn w:val="Normal"/>
    <w:uiPriority w:val="99"/>
    <w:unhideWhenUsed/>
    <w:rsid w:val="00587203"/>
    <w:pPr>
      <w:spacing w:before="100" w:beforeAutospacing="1" w:after="100" w:afterAutospacing="1" w:line="240" w:lineRule="auto"/>
    </w:pPr>
    <w:rPr>
      <w:rFonts w:ascii="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4502AB"/>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4502AB"/>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5715">
      <w:bodyDiv w:val="1"/>
      <w:marLeft w:val="0"/>
      <w:marRight w:val="0"/>
      <w:marTop w:val="0"/>
      <w:marBottom w:val="0"/>
      <w:divBdr>
        <w:top w:val="none" w:sz="0" w:space="0" w:color="auto"/>
        <w:left w:val="none" w:sz="0" w:space="0" w:color="auto"/>
        <w:bottom w:val="none" w:sz="0" w:space="0" w:color="auto"/>
        <w:right w:val="none" w:sz="0" w:space="0" w:color="auto"/>
      </w:divBdr>
    </w:div>
    <w:div w:id="680476067">
      <w:bodyDiv w:val="1"/>
      <w:marLeft w:val="0"/>
      <w:marRight w:val="0"/>
      <w:marTop w:val="0"/>
      <w:marBottom w:val="0"/>
      <w:divBdr>
        <w:top w:val="none" w:sz="0" w:space="0" w:color="auto"/>
        <w:left w:val="none" w:sz="0" w:space="0" w:color="auto"/>
        <w:bottom w:val="none" w:sz="0" w:space="0" w:color="auto"/>
        <w:right w:val="none" w:sz="0" w:space="0" w:color="auto"/>
      </w:divBdr>
    </w:div>
    <w:div w:id="1400128929">
      <w:bodyDiv w:val="1"/>
      <w:marLeft w:val="0"/>
      <w:marRight w:val="0"/>
      <w:marTop w:val="0"/>
      <w:marBottom w:val="0"/>
      <w:divBdr>
        <w:top w:val="none" w:sz="0" w:space="0" w:color="auto"/>
        <w:left w:val="none" w:sz="0" w:space="0" w:color="auto"/>
        <w:bottom w:val="none" w:sz="0" w:space="0" w:color="auto"/>
        <w:right w:val="none" w:sz="0" w:space="0" w:color="auto"/>
      </w:divBdr>
    </w:div>
    <w:div w:id="14161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3.emf"/><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mixOmics.org/mixDIABLO" TargetMode="External"/><Relationship Id="rId9" Type="http://schemas.openxmlformats.org/officeDocument/2006/relationships/image" Target="media/image2.tif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12</Pages>
  <Words>9371</Words>
  <Characters>53421</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62667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Bolge</dc:creator>
  <cp:lastModifiedBy>Kim-Anh Lê Cao</cp:lastModifiedBy>
  <cp:revision>137</cp:revision>
  <cp:lastPrinted>2016-03-02T05:46:00Z</cp:lastPrinted>
  <dcterms:created xsi:type="dcterms:W3CDTF">2018-03-26T15:49:00Z</dcterms:created>
  <dcterms:modified xsi:type="dcterms:W3CDTF">2018-04-09T01:19:00Z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id="3s7klGdi"/&gt;&lt;style id="http://www.zotero.org/styles/genome-biology"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